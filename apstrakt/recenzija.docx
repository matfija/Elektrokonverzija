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15021" w14:textId="77777777" w:rsidR="005D2040" w:rsidRPr="00833B41" w:rsidRDefault="00077C8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Prediction of short-term succ</w:t>
      </w:r>
      <w:r w:rsidR="00FF36CB">
        <w:rPr>
          <w:rFonts w:ascii="Times New Roman" w:hAnsi="Times New Roman" w:cs="Times New Roman"/>
          <w:sz w:val="24"/>
          <w:szCs w:val="24"/>
          <w:lang w:val="en-GB"/>
        </w:rPr>
        <w:t>ess of electrical cardioversion</w:t>
      </w:r>
    </w:p>
    <w:p w14:paraId="1B3BC115" w14:textId="77777777" w:rsidR="00EA0EF7" w:rsidRPr="000E68AB" w:rsidRDefault="00C337C8" w:rsidP="00EA0EF7">
      <w:pPr>
        <w:pStyle w:val="autho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Lazar </w:t>
      </w:r>
      <w:proofErr w:type="spellStart"/>
      <w:r>
        <w:rPr>
          <w:rFonts w:ascii="Times New Roman" w:hAnsi="Times New Roman" w:cs="Times New Roman"/>
          <w:sz w:val="24"/>
          <w:szCs w:val="24"/>
        </w:rPr>
        <w:t>Vasović</w:t>
      </w:r>
      <w:proofErr w:type="spellEnd"/>
      <w:r w:rsidR="005D2040" w:rsidRPr="000E68AB"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408" w:rsidRPr="000E68A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Ana Jakovljević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E6AF3DB" w14:textId="77777777" w:rsidR="005D2040" w:rsidRPr="000E68AB" w:rsidRDefault="00C337C8">
      <w:pPr>
        <w:pStyle w:val="address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2040" w:rsidRPr="000E68AB">
        <w:rPr>
          <w:rFonts w:ascii="Times New Roman" w:hAnsi="Times New Roman" w:cs="Times New Roman"/>
          <w:sz w:val="24"/>
          <w:szCs w:val="24"/>
        </w:rPr>
        <w:t xml:space="preserve"> Faculty of Mathematics, University of Belgrade, </w:t>
      </w:r>
      <w:proofErr w:type="spellStart"/>
      <w:r w:rsidR="005D2040" w:rsidRPr="000E68AB">
        <w:rPr>
          <w:rFonts w:ascii="Times New Roman" w:hAnsi="Times New Roman" w:cs="Times New Roman"/>
          <w:sz w:val="24"/>
          <w:szCs w:val="24"/>
        </w:rPr>
        <w:t>Studentski</w:t>
      </w:r>
      <w:proofErr w:type="spellEnd"/>
      <w:r w:rsidR="005D2040" w:rsidRPr="000E6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040" w:rsidRPr="000E68AB">
        <w:rPr>
          <w:rFonts w:ascii="Times New Roman" w:hAnsi="Times New Roman" w:cs="Times New Roman"/>
          <w:sz w:val="24"/>
          <w:szCs w:val="24"/>
        </w:rPr>
        <w:t>trg</w:t>
      </w:r>
      <w:proofErr w:type="spellEnd"/>
      <w:r w:rsidR="005D2040" w:rsidRPr="000E68AB">
        <w:rPr>
          <w:rFonts w:ascii="Times New Roman" w:hAnsi="Times New Roman" w:cs="Times New Roman"/>
          <w:sz w:val="24"/>
          <w:szCs w:val="24"/>
        </w:rPr>
        <w:t xml:space="preserve"> 16,</w:t>
      </w:r>
      <w:r w:rsidR="005D2040" w:rsidRPr="000E68AB">
        <w:rPr>
          <w:rFonts w:ascii="Times New Roman" w:hAnsi="Times New Roman" w:cs="Times New Roman"/>
          <w:sz w:val="24"/>
          <w:szCs w:val="24"/>
        </w:rPr>
        <w:br/>
        <w:t>11000 Belgrade, Serbia</w:t>
      </w:r>
    </w:p>
    <w:p w14:paraId="4819FF5C" w14:textId="77777777" w:rsidR="005D2040" w:rsidRPr="000E68AB" w:rsidRDefault="00C337C8">
      <w:pPr>
        <w:pStyle w:val="emai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mi16099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@</w:t>
      </w:r>
      <w:r>
        <w:rPr>
          <w:rFonts w:ascii="Times New Roman" w:hAnsi="Times New Roman" w:cs="Times New Roman"/>
          <w:sz w:val="24"/>
          <w:szCs w:val="24"/>
          <w:lang w:val="pl-PL"/>
        </w:rPr>
        <w:t>alas.matf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.bg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ac.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rs</w:t>
      </w:r>
    </w:p>
    <w:p w14:paraId="28664E5B" w14:textId="77777777" w:rsidR="005D2040" w:rsidRPr="00E153B6" w:rsidRDefault="00426408" w:rsidP="0042640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  <w:lang w:val="pl-PL"/>
        </w:rPr>
      </w:pPr>
      <w:r w:rsidRPr="00E153B6">
        <w:rPr>
          <w:rFonts w:ascii="Times New Roman" w:hAnsi="Times New Roman" w:cs="Times New Roman"/>
          <w:szCs w:val="24"/>
          <w:lang w:val="pl-PL"/>
        </w:rPr>
        <w:t>Abstract</w:t>
      </w:r>
    </w:p>
    <w:p w14:paraId="77D8BC0B" w14:textId="77777777" w:rsidR="00732922" w:rsidRDefault="00F8627E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4DE8">
        <w:rPr>
          <w:rFonts w:ascii="Times New Roman" w:hAnsi="Times New Roman" w:cs="Times New Roman"/>
          <w:sz w:val="24"/>
          <w:szCs w:val="24"/>
        </w:rPr>
        <w:t xml:space="preserve">lectrical cardioversion is a medical technique </w:t>
      </w:r>
      <w:r w:rsidR="00FA3538">
        <w:rPr>
          <w:rFonts w:ascii="Times New Roman" w:hAnsi="Times New Roman" w:cs="Times New Roman"/>
          <w:sz w:val="24"/>
          <w:szCs w:val="24"/>
        </w:rPr>
        <w:t>that</w:t>
      </w:r>
      <w:r w:rsidR="00D24DE8">
        <w:rPr>
          <w:rFonts w:ascii="Times New Roman" w:hAnsi="Times New Roman" w:cs="Times New Roman"/>
          <w:sz w:val="24"/>
          <w:szCs w:val="24"/>
        </w:rPr>
        <w:t xml:space="preserve"> uses 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0D4CE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ronized </w:t>
      </w:r>
      <w:r w:rsidR="00D24DE8">
        <w:rPr>
          <w:rFonts w:ascii="Times New Roman" w:hAnsi="Times New Roman" w:cs="Times New Roman"/>
          <w:sz w:val="24"/>
          <w:szCs w:val="24"/>
        </w:rPr>
        <w:t>electrical shock</w:t>
      </w:r>
      <w:r w:rsidR="00453EF1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</w:t>
      </w:r>
      <w:r w:rsidR="00A70CE6">
        <w:rPr>
          <w:rFonts w:ascii="Times New Roman" w:hAnsi="Times New Roman" w:cs="Times New Roman"/>
          <w:sz w:val="24"/>
          <w:szCs w:val="24"/>
        </w:rPr>
        <w:t>to restore</w:t>
      </w:r>
      <w:r w:rsidR="00D24DE8">
        <w:rPr>
          <w:rFonts w:ascii="Times New Roman" w:hAnsi="Times New Roman" w:cs="Times New Roman"/>
          <w:sz w:val="24"/>
          <w:szCs w:val="24"/>
        </w:rPr>
        <w:t xml:space="preserve"> normal heart rhythm in people with persistent arrhythmia</w:t>
      </w:r>
      <w:r w:rsidR="00AF5E4F">
        <w:rPr>
          <w:rFonts w:ascii="Times New Roman" w:hAnsi="Times New Roman" w:cs="Times New Roman"/>
          <w:sz w:val="24"/>
          <w:szCs w:val="24"/>
        </w:rPr>
        <w:t xml:space="preserve">. This kind of heart rate problem </w:t>
      </w:r>
      <w:r w:rsidR="00065D9F">
        <w:rPr>
          <w:rFonts w:ascii="Times New Roman" w:hAnsi="Times New Roman" w:cs="Times New Roman"/>
          <w:sz w:val="24"/>
          <w:szCs w:val="24"/>
        </w:rPr>
        <w:t>is</w:t>
      </w:r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r w:rsidR="00783C77" w:rsidRPr="00783C77">
        <w:rPr>
          <w:rFonts w:ascii="Times New Roman" w:hAnsi="Times New Roman" w:cs="Times New Roman"/>
          <w:sz w:val="24"/>
          <w:szCs w:val="24"/>
        </w:rPr>
        <w:t>usually associated with</w:t>
      </w:r>
      <w:r w:rsidR="00647F53">
        <w:rPr>
          <w:rFonts w:ascii="Times New Roman" w:hAnsi="Times New Roman" w:cs="Times New Roman"/>
          <w:sz w:val="24"/>
          <w:szCs w:val="24"/>
        </w:rPr>
        <w:t xml:space="preserve"> </w:t>
      </w:r>
      <w:r w:rsidR="00AF5E4F">
        <w:rPr>
          <w:rFonts w:ascii="Times New Roman" w:hAnsi="Times New Roman" w:cs="Times New Roman"/>
          <w:sz w:val="24"/>
          <w:szCs w:val="24"/>
        </w:rPr>
        <w:t xml:space="preserve">a disease called </w:t>
      </w:r>
      <w:r w:rsidR="00647F53">
        <w:rPr>
          <w:rFonts w:ascii="Times New Roman" w:hAnsi="Times New Roman" w:cs="Times New Roman"/>
          <w:sz w:val="24"/>
          <w:szCs w:val="24"/>
        </w:rPr>
        <w:t>atrial fibril</w:t>
      </w:r>
      <w:r w:rsidR="00C81D79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ation</w:t>
      </w:r>
      <w:r w:rsidR="00D24DE8">
        <w:rPr>
          <w:rFonts w:ascii="Times New Roman" w:hAnsi="Times New Roman" w:cs="Times New Roman"/>
          <w:sz w:val="24"/>
          <w:szCs w:val="24"/>
        </w:rPr>
        <w:t>.</w:t>
      </w:r>
    </w:p>
    <w:p w14:paraId="50B2DAAC" w14:textId="77777777" w:rsidR="00AF5E4F" w:rsidRPr="00AF5E4F" w:rsidRDefault="00AF5E4F" w:rsidP="00AF5E4F">
      <w:pPr>
        <w:ind w:firstLine="0"/>
      </w:pPr>
    </w:p>
    <w:p w14:paraId="787BC8E1" w14:textId="77777777" w:rsidR="00732922" w:rsidRPr="0069596C" w:rsidRDefault="00F043E2" w:rsidP="0069596C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paper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create a classification model that accurately predicts whether </w:t>
      </w:r>
      <w:r>
        <w:rPr>
          <w:rFonts w:ascii="Times New Roman" w:hAnsi="Times New Roman" w:cs="Times New Roman"/>
          <w:sz w:val="24"/>
          <w:szCs w:val="24"/>
        </w:rPr>
        <w:t>the procedure</w:t>
      </w:r>
      <w:r w:rsidRPr="00F043E2">
        <w:rPr>
          <w:rFonts w:ascii="Times New Roman" w:hAnsi="Times New Roman" w:cs="Times New Roman"/>
          <w:sz w:val="24"/>
          <w:szCs w:val="24"/>
        </w:rPr>
        <w:t xml:space="preserve"> will be successful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B5B4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short term</w:t>
      </w:r>
      <w:r w:rsidR="00647F53">
        <w:rPr>
          <w:rFonts w:ascii="Times New Roman" w:hAnsi="Times New Roman" w:cs="Times New Roman"/>
          <w:sz w:val="24"/>
          <w:szCs w:val="24"/>
        </w:rPr>
        <w:t xml:space="preserve"> (immediate outcome)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43E2">
        <w:rPr>
          <w:rFonts w:ascii="Times New Roman" w:hAnsi="Times New Roman" w:cs="Times New Roman"/>
          <w:sz w:val="24"/>
          <w:szCs w:val="24"/>
        </w:rPr>
        <w:t>based on data on the clinical picture, other indications</w:t>
      </w:r>
      <w:r w:rsidR="007E4DDB"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and </w:t>
      </w:r>
      <w:r w:rsidR="008B77C3">
        <w:rPr>
          <w:rFonts w:ascii="Times New Roman" w:hAnsi="Times New Roman" w:cs="Times New Roman"/>
          <w:sz w:val="24"/>
          <w:szCs w:val="24"/>
        </w:rPr>
        <w:t xml:space="preserve">drug </w:t>
      </w:r>
      <w:r w:rsidRPr="00F043E2">
        <w:rPr>
          <w:rFonts w:ascii="Times New Roman" w:hAnsi="Times New Roman" w:cs="Times New Roman"/>
          <w:sz w:val="24"/>
          <w:szCs w:val="24"/>
        </w:rPr>
        <w:t xml:space="preserve">therapy </w:t>
      </w:r>
      <w:r w:rsidR="0013734B">
        <w:rPr>
          <w:rFonts w:ascii="Times New Roman" w:hAnsi="Times New Roman" w:cs="Times New Roman"/>
          <w:sz w:val="24"/>
          <w:szCs w:val="24"/>
        </w:rPr>
        <w:t>prescribed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patients undergoing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043E2">
        <w:rPr>
          <w:rFonts w:ascii="Times New Roman" w:hAnsi="Times New Roman" w:cs="Times New Roman"/>
          <w:sz w:val="24"/>
          <w:szCs w:val="24"/>
        </w:rPr>
        <w:t xml:space="preserve">. </w:t>
      </w:r>
      <w:r w:rsidR="0069596C" w:rsidRPr="0069596C">
        <w:rPr>
          <w:rFonts w:ascii="Times New Roman" w:hAnsi="Times New Roman" w:cs="Times New Roman"/>
          <w:sz w:val="24"/>
          <w:szCs w:val="24"/>
        </w:rPr>
        <w:t>Dataset, consisti</w:t>
      </w:r>
      <w:r w:rsidR="0069596C">
        <w:rPr>
          <w:rFonts w:ascii="Times New Roman" w:hAnsi="Times New Roman" w:cs="Times New Roman"/>
          <w:sz w:val="24"/>
          <w:szCs w:val="24"/>
        </w:rPr>
        <w:t xml:space="preserve">ng of 147 unique instances, was </w:t>
      </w:r>
      <w:r w:rsidR="0069596C" w:rsidRPr="0069596C">
        <w:rPr>
          <w:rFonts w:ascii="Times New Roman" w:hAnsi="Times New Roman" w:cs="Times New Roman"/>
          <w:sz w:val="24"/>
          <w:szCs w:val="24"/>
        </w:rPr>
        <w:t>obtained fro</w:t>
      </w:r>
      <w:r w:rsidR="0069596C">
        <w:rPr>
          <w:rFonts w:ascii="Times New Roman" w:hAnsi="Times New Roman" w:cs="Times New Roman"/>
          <w:sz w:val="24"/>
          <w:szCs w:val="24"/>
        </w:rPr>
        <w:t xml:space="preserve">m the Pacemaker Center of the Clinical Center of Serbia and pertains to patients with </w:t>
      </w:r>
      <w:r w:rsidR="005D7AB0">
        <w:rPr>
          <w:rFonts w:ascii="Times New Roman" w:hAnsi="Times New Roman" w:cs="Times New Roman"/>
          <w:sz w:val="24"/>
          <w:szCs w:val="24"/>
        </w:rPr>
        <w:t xml:space="preserve">electrical </w:t>
      </w:r>
      <w:r w:rsidR="0069596C" w:rsidRPr="0069596C">
        <w:rPr>
          <w:rFonts w:ascii="Times New Roman" w:hAnsi="Times New Roman" w:cs="Times New Roman"/>
          <w:sz w:val="24"/>
          <w:szCs w:val="24"/>
        </w:rPr>
        <w:t>cardioversion performed from 2014 to 2019</w:t>
      </w:r>
      <w:r w:rsidR="00732922">
        <w:rPr>
          <w:rFonts w:ascii="Times New Roman" w:hAnsi="Times New Roman" w:cs="Times New Roman"/>
          <w:sz w:val="24"/>
          <w:szCs w:val="24"/>
        </w:rPr>
        <w:t>.</w:t>
      </w:r>
      <w:r w:rsidR="001E1C7F">
        <w:rPr>
          <w:rFonts w:ascii="Times New Roman" w:hAnsi="Times New Roman" w:cs="Times New Roman"/>
          <w:sz w:val="24"/>
          <w:szCs w:val="24"/>
        </w:rPr>
        <w:t xml:space="preserve"> Successful procedures were marked</w:t>
      </w:r>
      <w:r w:rsidR="007E21AD">
        <w:rPr>
          <w:rFonts w:ascii="Times New Roman" w:hAnsi="Times New Roman" w:cs="Times New Roman"/>
          <w:sz w:val="24"/>
          <w:szCs w:val="24"/>
        </w:rPr>
        <w:t xml:space="preserve"> as class True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ins w:id="0" w:author="Reviewer 1" w:date="2021-05-29T11:57:00Z">
        <w:r w:rsidR="00764408">
          <w:rPr>
            <w:rFonts w:ascii="Times New Roman" w:hAnsi="Times New Roman" w:cs="Times New Roman"/>
            <w:sz w:val="24"/>
            <w:szCs w:val="24"/>
          </w:rPr>
          <w:t>(?%)</w:t>
        </w:r>
        <w:proofErr w:type="gramEnd"/>
        <w:r w:rsidR="0076440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F5E4F">
        <w:rPr>
          <w:rFonts w:ascii="Times New Roman" w:hAnsi="Times New Roman" w:cs="Times New Roman"/>
          <w:sz w:val="24"/>
          <w:szCs w:val="24"/>
        </w:rPr>
        <w:t>and unsuccessful</w:t>
      </w:r>
      <w:r w:rsidR="001E1C7F">
        <w:rPr>
          <w:rFonts w:ascii="Times New Roman" w:hAnsi="Times New Roman" w:cs="Times New Roman"/>
          <w:sz w:val="24"/>
          <w:szCs w:val="24"/>
        </w:rPr>
        <w:t xml:space="preserve"> as False</w:t>
      </w:r>
      <w:ins w:id="1" w:author="Reviewer 1" w:date="2021-05-29T11:58:00Z">
        <w:r w:rsidR="00764408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="00764408">
          <w:rPr>
            <w:rFonts w:ascii="Times New Roman" w:hAnsi="Times New Roman" w:cs="Times New Roman"/>
            <w:sz w:val="24"/>
            <w:szCs w:val="24"/>
          </w:rPr>
          <w:t>(?%)</w:t>
        </w:r>
      </w:ins>
      <w:proofErr w:type="gramEnd"/>
      <w:r w:rsidR="001E1C7F">
        <w:rPr>
          <w:rFonts w:ascii="Times New Roman" w:hAnsi="Times New Roman" w:cs="Times New Roman"/>
          <w:sz w:val="24"/>
          <w:szCs w:val="24"/>
        </w:rPr>
        <w:t>.</w:t>
      </w:r>
    </w:p>
    <w:p w14:paraId="3FD65C1F" w14:textId="77777777"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14:paraId="1D98D8D2" w14:textId="77777777" w:rsidR="005D2040" w:rsidRPr="000E68AB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 w:rsidRPr="00F043E2">
        <w:rPr>
          <w:rFonts w:ascii="Times New Roman" w:hAnsi="Times New Roman" w:cs="Times New Roman"/>
          <w:sz w:val="24"/>
          <w:szCs w:val="24"/>
        </w:rPr>
        <w:t xml:space="preserve">The focus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on Bayesian networks, a well-known probabilistic graph</w:t>
      </w:r>
      <w:r>
        <w:rPr>
          <w:rFonts w:ascii="Times New Roman" w:hAnsi="Times New Roman" w:cs="Times New Roman"/>
          <w:sz w:val="24"/>
          <w:szCs w:val="24"/>
        </w:rPr>
        <w:t>ical</w:t>
      </w:r>
      <w:r w:rsidR="00A71642">
        <w:rPr>
          <w:rFonts w:ascii="Times New Roman" w:hAnsi="Times New Roman" w:cs="Times New Roman"/>
          <w:sz w:val="24"/>
          <w:szCs w:val="24"/>
        </w:rPr>
        <w:t xml:space="preserve"> model. They, however, proved inferior to other </w:t>
      </w:r>
      <w:r w:rsidR="003D5391">
        <w:rPr>
          <w:rFonts w:ascii="Times New Roman" w:hAnsi="Times New Roman" w:cs="Times New Roman"/>
          <w:sz w:val="24"/>
          <w:szCs w:val="24"/>
        </w:rPr>
        <w:t xml:space="preserve">methods of classification and </w:t>
      </w:r>
      <w:r w:rsidRPr="00F043E2">
        <w:rPr>
          <w:rFonts w:ascii="Times New Roman" w:hAnsi="Times New Roman" w:cs="Times New Roman"/>
          <w:sz w:val="24"/>
          <w:szCs w:val="24"/>
        </w:rPr>
        <w:t>machine learning,</w:t>
      </w:r>
      <w:r w:rsidR="001D2F98">
        <w:rPr>
          <w:rFonts w:ascii="Times New Roman" w:hAnsi="Times New Roman" w:cs="Times New Roman"/>
          <w:sz w:val="24"/>
          <w:szCs w:val="24"/>
        </w:rPr>
        <w:t xml:space="preserve"> such as</w:t>
      </w:r>
      <w:r w:rsidR="006814DB">
        <w:rPr>
          <w:rFonts w:ascii="Times New Roman" w:hAnsi="Times New Roman" w:cs="Times New Roman"/>
          <w:sz w:val="24"/>
          <w:szCs w:val="24"/>
        </w:rPr>
        <w:t xml:space="preserve"> the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random forest classifier</w:t>
      </w:r>
      <w:r w:rsidR="005F1E68">
        <w:rPr>
          <w:rFonts w:ascii="Times New Roman" w:hAnsi="Times New Roman" w:cs="Times New Roman"/>
          <w:sz w:val="24"/>
          <w:szCs w:val="24"/>
        </w:rPr>
        <w:t xml:space="preserve"> </w:t>
      </w:r>
      <w:r w:rsidR="001D2F98">
        <w:rPr>
          <w:rFonts w:ascii="Times New Roman" w:hAnsi="Times New Roman" w:cs="Times New Roman"/>
          <w:sz w:val="24"/>
          <w:szCs w:val="24"/>
        </w:rPr>
        <w:t xml:space="preserve">and </w:t>
      </w:r>
      <w:r w:rsidR="00A71642">
        <w:rPr>
          <w:rFonts w:ascii="Times New Roman" w:hAnsi="Times New Roman" w:cs="Times New Roman"/>
          <w:sz w:val="24"/>
          <w:szCs w:val="24"/>
        </w:rPr>
        <w:t>artificial neural networks.</w:t>
      </w:r>
      <w:r w:rsidRPr="00F043E2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itted models</w:t>
      </w:r>
      <w:r w:rsidR="00A71642">
        <w:rPr>
          <w:rFonts w:ascii="Times New Roman" w:hAnsi="Times New Roman" w:cs="Times New Roman"/>
          <w:sz w:val="24"/>
          <w:szCs w:val="24"/>
        </w:rPr>
        <w:t xml:space="preserve"> were compared by their</w:t>
      </w:r>
      <w:r w:rsidR="008B77C3">
        <w:rPr>
          <w:rFonts w:ascii="Times New Roman" w:hAnsi="Times New Roman" w:cs="Times New Roman"/>
          <w:sz w:val="24"/>
          <w:szCs w:val="24"/>
        </w:rPr>
        <w:t xml:space="preserve"> accuracy, sensitivity (recall), specificity</w:t>
      </w:r>
      <w:r w:rsidR="007D1790">
        <w:rPr>
          <w:rFonts w:ascii="Times New Roman" w:hAnsi="Times New Roman" w:cs="Times New Roman"/>
          <w:sz w:val="24"/>
          <w:szCs w:val="24"/>
        </w:rPr>
        <w:t>,</w:t>
      </w:r>
      <w:r w:rsidR="008B77C3">
        <w:rPr>
          <w:rFonts w:ascii="Times New Roman" w:hAnsi="Times New Roman" w:cs="Times New Roman"/>
          <w:sz w:val="24"/>
          <w:szCs w:val="24"/>
        </w:rPr>
        <w:t xml:space="preserve"> and other</w:t>
      </w:r>
      <w:r w:rsidR="00031547">
        <w:rPr>
          <w:rFonts w:ascii="Times New Roman" w:hAnsi="Times New Roman" w:cs="Times New Roman"/>
          <w:sz w:val="24"/>
          <w:szCs w:val="24"/>
        </w:rPr>
        <w:t xml:space="preserve"> relevant</w:t>
      </w:r>
      <w:r w:rsidR="001D2F98">
        <w:rPr>
          <w:rFonts w:ascii="Times New Roman" w:hAnsi="Times New Roman" w:cs="Times New Roman"/>
          <w:sz w:val="24"/>
          <w:szCs w:val="24"/>
        </w:rPr>
        <w:t xml:space="preserve"> metrics</w:t>
      </w:r>
      <w:r w:rsidR="008B77C3">
        <w:rPr>
          <w:rFonts w:ascii="Times New Roman" w:hAnsi="Times New Roman" w:cs="Times New Roman"/>
          <w:sz w:val="24"/>
          <w:szCs w:val="24"/>
        </w:rPr>
        <w:t>.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065D9F">
        <w:rPr>
          <w:rFonts w:ascii="Times New Roman" w:hAnsi="Times New Roman" w:cs="Times New Roman"/>
          <w:sz w:val="24"/>
          <w:szCs w:val="24"/>
        </w:rPr>
        <w:t>Extra</w:t>
      </w:r>
      <w:r w:rsidR="001D2F98">
        <w:rPr>
          <w:rFonts w:ascii="Times New Roman" w:hAnsi="Times New Roman" w:cs="Times New Roman"/>
          <w:sz w:val="24"/>
          <w:szCs w:val="24"/>
        </w:rPr>
        <w:t xml:space="preserve"> attention was given to data preprocessing and exploratory analysis, as well as predictor</w:t>
      </w:r>
      <w:r w:rsidR="00031547">
        <w:rPr>
          <w:rFonts w:ascii="Times New Roman" w:hAnsi="Times New Roman" w:cs="Times New Roman"/>
          <w:sz w:val="24"/>
          <w:szCs w:val="24"/>
        </w:rPr>
        <w:t xml:space="preserve"> (feature) importance</w:t>
      </w:r>
      <w:r w:rsidR="001D2F98">
        <w:rPr>
          <w:rFonts w:ascii="Times New Roman" w:hAnsi="Times New Roman" w:cs="Times New Roman"/>
          <w:sz w:val="24"/>
          <w:szCs w:val="24"/>
        </w:rPr>
        <w:t>.</w:t>
      </w:r>
    </w:p>
    <w:p w14:paraId="0BC2B5AD" w14:textId="77777777" w:rsidR="00065D9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7C068F7" w14:textId="77777777" w:rsidR="00A71642" w:rsidRPr="001E1C7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del w:id="2" w:author="Reviewer 1" w:date="2021-05-29T11:58:00Z">
        <w:r w:rsidDel="00764408">
          <w:rPr>
            <w:rFonts w:ascii="Times New Roman" w:hAnsi="Times New Roman" w:cs="Times New Roman"/>
            <w:sz w:val="24"/>
            <w:szCs w:val="24"/>
          </w:rPr>
          <w:delText xml:space="preserve">Obtained </w:delText>
        </w:r>
      </w:del>
      <w:ins w:id="3" w:author="Reviewer 1" w:date="2021-05-29T11:58:00Z">
        <w:r w:rsidR="00764408">
          <w:rPr>
            <w:rFonts w:ascii="Times New Roman" w:hAnsi="Times New Roman" w:cs="Times New Roman"/>
            <w:sz w:val="24"/>
            <w:szCs w:val="24"/>
          </w:rPr>
          <w:t xml:space="preserve">Experiments </w:t>
        </w:r>
      </w:ins>
      <w:del w:id="4" w:author="Reviewer 1" w:date="2021-05-29T11:58:00Z">
        <w:r w:rsidDel="00764408">
          <w:rPr>
            <w:rFonts w:ascii="Times New Roman" w:hAnsi="Times New Roman" w:cs="Times New Roman"/>
            <w:sz w:val="24"/>
            <w:szCs w:val="24"/>
          </w:rPr>
          <w:delText xml:space="preserve">results </w:delText>
        </w:r>
      </w:del>
      <w:r>
        <w:rPr>
          <w:rFonts w:ascii="Times New Roman" w:hAnsi="Times New Roman" w:cs="Times New Roman"/>
          <w:sz w:val="24"/>
          <w:szCs w:val="24"/>
        </w:rPr>
        <w:t>include</w:t>
      </w:r>
      <w:ins w:id="5" w:author="Reviewer 1" w:date="2021-05-29T11:58:00Z">
        <w:r w:rsidR="00764408">
          <w:rPr>
            <w:rFonts w:ascii="Times New Roman" w:hAnsi="Times New Roman" w:cs="Times New Roman"/>
            <w:sz w:val="24"/>
            <w:szCs w:val="24"/>
          </w:rPr>
          <w:t>d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Bayesian network structu</w:t>
      </w:r>
      <w:r w:rsidR="00A71642">
        <w:rPr>
          <w:rFonts w:ascii="Times New Roman" w:hAnsi="Times New Roman" w:cs="Times New Roman"/>
          <w:sz w:val="24"/>
          <w:szCs w:val="24"/>
        </w:rPr>
        <w:t>re</w:t>
      </w:r>
      <w:r w:rsidR="002832F4">
        <w:rPr>
          <w:rFonts w:ascii="Times New Roman" w:hAnsi="Times New Roman" w:cs="Times New Roman"/>
          <w:sz w:val="24"/>
          <w:szCs w:val="24"/>
        </w:rPr>
        <w:t xml:space="preserve"> with fair predictive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and some oth</w:t>
      </w:r>
      <w:r w:rsidR="00A71642">
        <w:rPr>
          <w:rFonts w:ascii="Times New Roman" w:hAnsi="Times New Roman" w:cs="Times New Roman"/>
          <w:sz w:val="24"/>
          <w:szCs w:val="24"/>
        </w:rPr>
        <w:t>er similarly successful models.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r w:rsidR="007B3C85">
        <w:rPr>
          <w:rFonts w:ascii="Times New Roman" w:hAnsi="Times New Roman" w:cs="Times New Roman"/>
          <w:sz w:val="24"/>
          <w:szCs w:val="24"/>
        </w:rPr>
        <w:t>A v</w:t>
      </w:r>
      <w:r w:rsidR="001E1C7F">
        <w:rPr>
          <w:rFonts w:ascii="Times New Roman" w:hAnsi="Times New Roman" w:cs="Times New Roman"/>
          <w:sz w:val="24"/>
          <w:szCs w:val="24"/>
        </w:rPr>
        <w:t>oting ensemble</w:t>
      </w:r>
      <w:r w:rsidR="00A71642">
        <w:rPr>
          <w:rFonts w:ascii="Times New Roman" w:hAnsi="Times New Roman" w:cs="Times New Roman"/>
          <w:sz w:val="24"/>
          <w:szCs w:val="24"/>
        </w:rPr>
        <w:t xml:space="preserve"> </w:t>
      </w:r>
      <w:r w:rsidR="001E1C7F">
        <w:rPr>
          <w:rFonts w:ascii="Times New Roman" w:hAnsi="Times New Roman" w:cs="Times New Roman"/>
          <w:sz w:val="24"/>
          <w:szCs w:val="24"/>
        </w:rPr>
        <w:t>made of</w:t>
      </w:r>
      <w:r w:rsidR="00A71642">
        <w:rPr>
          <w:rFonts w:ascii="Times New Roman" w:hAnsi="Times New Roman" w:cs="Times New Roman"/>
          <w:sz w:val="24"/>
          <w:szCs w:val="24"/>
        </w:rPr>
        <w:t xml:space="preserve"> multilayer perceptron (</w:t>
      </w:r>
      <w:proofErr w:type="spellStart"/>
      <w:r w:rsidR="001E1C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42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="00A71642">
        <w:rPr>
          <w:rFonts w:ascii="Times New Roman" w:hAnsi="Times New Roman" w:cs="Times New Roman"/>
          <w:sz w:val="24"/>
          <w:szCs w:val="24"/>
        </w:rPr>
        <w:t>) and complement naïve Bayes (</w:t>
      </w:r>
      <w:proofErr w:type="spellStart"/>
      <w:r w:rsidR="001E1C7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642">
        <w:rPr>
          <w:rFonts w:ascii="Times New Roman" w:hAnsi="Times New Roman" w:cs="Times New Roman"/>
          <w:sz w:val="24"/>
          <w:szCs w:val="24"/>
        </w:rPr>
        <w:t>Compl</w:t>
      </w:r>
      <w:r w:rsidR="001E1C7F">
        <w:rPr>
          <w:rFonts w:ascii="Times New Roman" w:hAnsi="Times New Roman" w:cs="Times New Roman"/>
          <w:sz w:val="24"/>
          <w:szCs w:val="24"/>
        </w:rPr>
        <w:t>ementNB</w:t>
      </w:r>
      <w:proofErr w:type="spellEnd"/>
      <w:r w:rsidR="001E1C7F">
        <w:rPr>
          <w:rFonts w:ascii="Times New Roman" w:hAnsi="Times New Roman" w:cs="Times New Roman"/>
          <w:sz w:val="24"/>
          <w:szCs w:val="24"/>
        </w:rPr>
        <w:t>)</w:t>
      </w:r>
      <w:r w:rsidR="00A71642">
        <w:rPr>
          <w:rFonts w:ascii="Times New Roman" w:hAnsi="Times New Roman" w:cs="Times New Roman"/>
          <w:sz w:val="24"/>
          <w:szCs w:val="24"/>
        </w:rPr>
        <w:t xml:space="preserve"> turned out the best</w:t>
      </w:r>
      <w:r w:rsidR="001E1C7F">
        <w:rPr>
          <w:rFonts w:ascii="Times New Roman" w:hAnsi="Times New Roman" w:cs="Times New Roman"/>
          <w:sz w:val="24"/>
          <w:szCs w:val="24"/>
        </w:rPr>
        <w:t xml:space="preserve">, with full </w:t>
      </w:r>
      <w:r w:rsidR="00A71642">
        <w:rPr>
          <w:rFonts w:ascii="Times New Roman" w:hAnsi="Times New Roman" w:cs="Times New Roman"/>
          <w:sz w:val="24"/>
          <w:szCs w:val="24"/>
        </w:rPr>
        <w:t>100</w:t>
      </w:r>
      <w:del w:id="6" w:author="Reviewer 1" w:date="2021-05-29T11:59:00Z">
        <w:r w:rsidR="00A71642" w:rsidDel="0076440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A71642">
        <w:rPr>
          <w:rFonts w:ascii="Times New Roman" w:hAnsi="Times New Roman" w:cs="Times New Roman"/>
          <w:sz w:val="24"/>
          <w:szCs w:val="24"/>
        </w:rPr>
        <w:t>% specificity</w:t>
      </w:r>
      <w:r w:rsidR="001E1C7F">
        <w:rPr>
          <w:rFonts w:ascii="Times New Roman" w:hAnsi="Times New Roman" w:cs="Times New Roman"/>
          <w:sz w:val="24"/>
          <w:szCs w:val="24"/>
        </w:rPr>
        <w:t xml:space="preserve">, </w:t>
      </w:r>
      <w:r w:rsidR="00A71642">
        <w:rPr>
          <w:rFonts w:ascii="Times New Roman" w:hAnsi="Times New Roman" w:cs="Times New Roman"/>
          <w:sz w:val="24"/>
          <w:szCs w:val="24"/>
        </w:rPr>
        <w:t>recall of the</w:t>
      </w:r>
      <w:r w:rsidR="001E1C7F">
        <w:rPr>
          <w:rFonts w:ascii="Times New Roman" w:hAnsi="Times New Roman" w:cs="Times New Roman"/>
          <w:sz w:val="24"/>
          <w:szCs w:val="24"/>
        </w:rPr>
        <w:t xml:space="preserve"> important</w:t>
      </w:r>
      <w:r w:rsidR="00A71642">
        <w:rPr>
          <w:rFonts w:ascii="Times New Roman" w:hAnsi="Times New Roman" w:cs="Times New Roman"/>
          <w:sz w:val="24"/>
          <w:szCs w:val="24"/>
        </w:rPr>
        <w:t xml:space="preserve"> </w:t>
      </w:r>
      <w:r w:rsidR="001E1C7F">
        <w:rPr>
          <w:rFonts w:ascii="Times New Roman" w:hAnsi="Times New Roman" w:cs="Times New Roman"/>
          <w:sz w:val="24"/>
          <w:szCs w:val="24"/>
        </w:rPr>
        <w:t xml:space="preserve">class False, while maintaining </w:t>
      </w:r>
      <w:r w:rsidR="003C22A2">
        <w:rPr>
          <w:rFonts w:ascii="Times New Roman" w:hAnsi="Times New Roman" w:cs="Times New Roman"/>
          <w:sz w:val="24"/>
          <w:szCs w:val="24"/>
        </w:rPr>
        <w:t xml:space="preserve">a </w:t>
      </w:r>
      <w:r w:rsidR="001E1C7F">
        <w:rPr>
          <w:rFonts w:ascii="Times New Roman" w:hAnsi="Times New Roman" w:cs="Times New Roman"/>
          <w:sz w:val="24"/>
          <w:szCs w:val="24"/>
        </w:rPr>
        <w:t>relatively high F</w:t>
      </w:r>
      <w:r w:rsidR="001E1C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E1C7F">
        <w:rPr>
          <w:rFonts w:ascii="Times New Roman" w:hAnsi="Times New Roman" w:cs="Times New Roman"/>
          <w:sz w:val="24"/>
          <w:szCs w:val="24"/>
        </w:rPr>
        <w:t xml:space="preserve"> score of 63 % on </w:t>
      </w:r>
      <w:r w:rsidR="003D5391">
        <w:rPr>
          <w:rFonts w:ascii="Times New Roman" w:hAnsi="Times New Roman" w:cs="Times New Roman"/>
          <w:sz w:val="24"/>
          <w:szCs w:val="24"/>
        </w:rPr>
        <w:t>the same class</w:t>
      </w:r>
      <w:r w:rsidR="001E1C7F">
        <w:rPr>
          <w:rFonts w:ascii="Times New Roman" w:hAnsi="Times New Roman" w:cs="Times New Roman"/>
          <w:sz w:val="24"/>
          <w:szCs w:val="24"/>
        </w:rPr>
        <w:t>. Accuracy was 87 %, while balanced (macro-av</w:t>
      </w:r>
      <w:r w:rsidR="003D5391">
        <w:rPr>
          <w:rFonts w:ascii="Times New Roman" w:hAnsi="Times New Roman" w:cs="Times New Roman"/>
          <w:sz w:val="24"/>
          <w:szCs w:val="24"/>
        </w:rPr>
        <w:t>erage) accuracy was 92 %. P</w:t>
      </w:r>
      <w:r w:rsidR="001E1C7F">
        <w:rPr>
          <w:rFonts w:ascii="Times New Roman" w:hAnsi="Times New Roman" w:cs="Times New Roman"/>
          <w:sz w:val="24"/>
          <w:szCs w:val="24"/>
        </w:rPr>
        <w:t>recision on</w:t>
      </w:r>
      <w:r w:rsidR="00A83360">
        <w:rPr>
          <w:rFonts w:ascii="Times New Roman" w:hAnsi="Times New Roman" w:cs="Times New Roman"/>
          <w:sz w:val="24"/>
          <w:szCs w:val="24"/>
        </w:rPr>
        <w:t xml:space="preserve"> class</w:t>
      </w:r>
      <w:r w:rsidR="003D5391">
        <w:rPr>
          <w:rFonts w:ascii="Times New Roman" w:hAnsi="Times New Roman" w:cs="Times New Roman"/>
          <w:sz w:val="24"/>
          <w:szCs w:val="24"/>
        </w:rPr>
        <w:t xml:space="preserve"> False </w:t>
      </w:r>
      <w:r w:rsidR="001E1C7F">
        <w:rPr>
          <w:rFonts w:ascii="Times New Roman" w:hAnsi="Times New Roman" w:cs="Times New Roman"/>
          <w:sz w:val="24"/>
          <w:szCs w:val="24"/>
        </w:rPr>
        <w:t xml:space="preserve">was </w:t>
      </w:r>
      <w:r w:rsidR="00AF5E4F">
        <w:rPr>
          <w:rFonts w:ascii="Times New Roman" w:hAnsi="Times New Roman" w:cs="Times New Roman"/>
          <w:sz w:val="24"/>
          <w:szCs w:val="24"/>
        </w:rPr>
        <w:t>not that good</w:t>
      </w:r>
      <w:r w:rsidR="001E1C7F">
        <w:rPr>
          <w:rFonts w:ascii="Times New Roman" w:hAnsi="Times New Roman" w:cs="Times New Roman"/>
          <w:sz w:val="24"/>
          <w:szCs w:val="24"/>
        </w:rPr>
        <w:t xml:space="preserve"> 46 %</w:t>
      </w:r>
      <w:r w:rsidR="003D5391">
        <w:rPr>
          <w:rFonts w:ascii="Times New Roman" w:hAnsi="Times New Roman" w:cs="Times New Roman"/>
          <w:sz w:val="24"/>
          <w:szCs w:val="24"/>
        </w:rPr>
        <w:t>, but still the best</w:t>
      </w:r>
      <w:r w:rsidR="001E1C7F">
        <w:rPr>
          <w:rFonts w:ascii="Times New Roman" w:hAnsi="Times New Roman" w:cs="Times New Roman"/>
          <w:sz w:val="24"/>
          <w:szCs w:val="24"/>
        </w:rPr>
        <w:t>.</w:t>
      </w:r>
    </w:p>
    <w:p w14:paraId="3B87B1A2" w14:textId="77777777" w:rsidR="00A71642" w:rsidRDefault="00A71642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FB66EE3" w14:textId="77777777" w:rsidR="00065D9F" w:rsidRDefault="00AF5E4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5F78D2">
        <w:rPr>
          <w:rFonts w:ascii="Times New Roman" w:hAnsi="Times New Roman" w:cs="Times New Roman"/>
          <w:sz w:val="24"/>
          <w:szCs w:val="24"/>
        </w:rPr>
        <w:t xml:space="preserve"> also </w:t>
      </w:r>
      <w:r w:rsidR="00D36844">
        <w:rPr>
          <w:rFonts w:ascii="Times New Roman" w:hAnsi="Times New Roman" w:cs="Times New Roman"/>
          <w:sz w:val="24"/>
          <w:szCs w:val="24"/>
        </w:rPr>
        <w:t>give</w:t>
      </w:r>
      <w:r w:rsidR="00065D9F"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in</w:t>
      </w:r>
      <w:r w:rsidR="00CD6002">
        <w:rPr>
          <w:rFonts w:ascii="Times New Roman" w:hAnsi="Times New Roman" w:cs="Times New Roman"/>
          <w:sz w:val="24"/>
          <w:szCs w:val="24"/>
        </w:rPr>
        <w:t xml:space="preserve">sight into predictor importance, </w:t>
      </w:r>
      <w:r w:rsidR="00D36844">
        <w:rPr>
          <w:rFonts w:ascii="Times New Roman" w:hAnsi="Times New Roman" w:cs="Times New Roman"/>
          <w:sz w:val="24"/>
          <w:szCs w:val="24"/>
        </w:rPr>
        <w:t>such as th</w:t>
      </w:r>
      <w:r w:rsidR="00774CD7">
        <w:rPr>
          <w:rFonts w:ascii="Times New Roman" w:hAnsi="Times New Roman" w:cs="Times New Roman"/>
          <w:sz w:val="24"/>
          <w:szCs w:val="24"/>
        </w:rPr>
        <w:t>at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D36844">
        <w:rPr>
          <w:rFonts w:ascii="Times New Roman" w:hAnsi="Times New Roman" w:cs="Times New Roman"/>
          <w:sz w:val="24"/>
          <w:szCs w:val="24"/>
        </w:rPr>
        <w:t>extracted from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ins w:id="7" w:author="Reviewer 1" w:date="2021-05-29T12:03:00Z">
        <w:r w:rsidR="00764408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CD6002">
        <w:rPr>
          <w:rFonts w:ascii="Times New Roman" w:hAnsi="Times New Roman" w:cs="Times New Roman"/>
          <w:sz w:val="24"/>
          <w:szCs w:val="24"/>
        </w:rPr>
        <w:t>d</w:t>
      </w:r>
      <w:r w:rsidR="005F1E68">
        <w:rPr>
          <w:rFonts w:ascii="Times New Roman" w:hAnsi="Times New Roman" w:cs="Times New Roman"/>
          <w:sz w:val="24"/>
          <w:szCs w:val="24"/>
        </w:rPr>
        <w:t xml:space="preserve">ecision </w:t>
      </w:r>
      <w:r w:rsidR="00CD6002">
        <w:rPr>
          <w:rFonts w:ascii="Times New Roman" w:hAnsi="Times New Roman" w:cs="Times New Roman"/>
          <w:sz w:val="24"/>
          <w:szCs w:val="24"/>
        </w:rPr>
        <w:t>t</w:t>
      </w:r>
      <w:r w:rsidR="005F1E68">
        <w:rPr>
          <w:rFonts w:ascii="Times New Roman" w:hAnsi="Times New Roman" w:cs="Times New Roman"/>
          <w:sz w:val="24"/>
          <w:szCs w:val="24"/>
        </w:rPr>
        <w:t>ree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>classifier, which marked patient age, heart rate</w:t>
      </w:r>
      <w:del w:id="8" w:author="Reviewer 1" w:date="2021-05-29T12:03:00Z">
        <w:r w:rsidR="00CD6002" w:rsidDel="00764408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CD6002">
        <w:rPr>
          <w:rFonts w:ascii="Times New Roman" w:hAnsi="Times New Roman" w:cs="Times New Roman"/>
          <w:sz w:val="24"/>
          <w:szCs w:val="24"/>
        </w:rPr>
        <w:t xml:space="preserve"> and total duration of the indicated heart disease as the most significant</w:t>
      </w:r>
      <w:ins w:id="9" w:author="Reviewer 1" w:date="2021-05-29T12:03:00Z">
        <w:r w:rsidR="00764408">
          <w:rPr>
            <w:rFonts w:ascii="Times New Roman" w:hAnsi="Times New Roman" w:cs="Times New Roman"/>
            <w:sz w:val="24"/>
            <w:szCs w:val="24"/>
          </w:rPr>
          <w:t xml:space="preserve"> ones</w:t>
        </w:r>
      </w:ins>
      <w:r w:rsidR="00CD6002">
        <w:rPr>
          <w:rFonts w:ascii="Times New Roman" w:hAnsi="Times New Roman" w:cs="Times New Roman"/>
          <w:sz w:val="24"/>
          <w:szCs w:val="24"/>
        </w:rPr>
        <w:t>.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 xml:space="preserve">Other </w:t>
      </w:r>
      <w:commentRangeStart w:id="10"/>
      <w:r w:rsidR="00CD6002">
        <w:rPr>
          <w:rFonts w:ascii="Times New Roman" w:hAnsi="Times New Roman" w:cs="Times New Roman"/>
          <w:sz w:val="24"/>
          <w:szCs w:val="24"/>
        </w:rPr>
        <w:t xml:space="preserve">methods </w:t>
      </w:r>
      <w:commentRangeEnd w:id="10"/>
      <w:r w:rsidR="00EA3DC7">
        <w:rPr>
          <w:rStyle w:val="CommentReference"/>
        </w:rPr>
        <w:commentReference w:id="10"/>
      </w:r>
      <w:r w:rsidR="00CD6002">
        <w:rPr>
          <w:rFonts w:ascii="Times New Roman" w:hAnsi="Times New Roman" w:cs="Times New Roman"/>
          <w:sz w:val="24"/>
          <w:szCs w:val="24"/>
        </w:rPr>
        <w:t xml:space="preserve">were also used, including </w:t>
      </w:r>
      <w:r w:rsidR="00CD52B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D52BA"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 w:rsidR="00D36844">
        <w:rPr>
          <w:rFonts w:ascii="Times New Roman" w:hAnsi="Times New Roman" w:cs="Times New Roman"/>
          <w:sz w:val="24"/>
          <w:szCs w:val="24"/>
        </w:rPr>
        <w:t xml:space="preserve"> generated by clustering attribute</w:t>
      </w:r>
      <w:r w:rsidR="00923DBF">
        <w:rPr>
          <w:rFonts w:ascii="Times New Roman" w:hAnsi="Times New Roman" w:cs="Times New Roman"/>
          <w:sz w:val="24"/>
          <w:szCs w:val="24"/>
        </w:rPr>
        <w:t>s</w:t>
      </w:r>
      <w:r w:rsidR="00D36844">
        <w:rPr>
          <w:rFonts w:ascii="Times New Roman" w:hAnsi="Times New Roman" w:cs="Times New Roman"/>
          <w:sz w:val="24"/>
          <w:szCs w:val="24"/>
        </w:rPr>
        <w:t xml:space="preserve"> </w:t>
      </w:r>
      <w:del w:id="12" w:author="Reviewer 1" w:date="2021-05-29T12:07:00Z">
        <w:r w:rsidR="00F16F0E" w:rsidDel="00EA3DC7">
          <w:rPr>
            <w:rFonts w:ascii="Times New Roman" w:hAnsi="Times New Roman" w:cs="Times New Roman"/>
            <w:sz w:val="24"/>
            <w:szCs w:val="24"/>
          </w:rPr>
          <w:delText xml:space="preserve">with </w:delText>
        </w:r>
      </w:del>
      <w:ins w:id="13" w:author="Reviewer 1" w:date="2021-05-29T12:07:00Z">
        <w:r w:rsidR="00EA3DC7">
          <w:rPr>
            <w:rFonts w:ascii="Times New Roman" w:hAnsi="Times New Roman" w:cs="Times New Roman"/>
            <w:sz w:val="24"/>
            <w:szCs w:val="24"/>
          </w:rPr>
          <w:t xml:space="preserve">based on </w:t>
        </w:r>
        <w:r w:rsidR="00EA3DC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16F0E">
        <w:rPr>
          <w:rFonts w:ascii="Times New Roman" w:hAnsi="Times New Roman" w:cs="Times New Roman"/>
          <w:sz w:val="24"/>
          <w:szCs w:val="24"/>
        </w:rPr>
        <w:t xml:space="preserve">their </w:t>
      </w:r>
      <w:r w:rsidR="00D36844">
        <w:rPr>
          <w:rFonts w:ascii="Times New Roman" w:hAnsi="Times New Roman" w:cs="Times New Roman"/>
          <w:sz w:val="24"/>
          <w:szCs w:val="24"/>
        </w:rPr>
        <w:t>correlations</w:t>
      </w:r>
      <w:r w:rsidR="00F16F0E">
        <w:rPr>
          <w:rFonts w:ascii="Times New Roman" w:hAnsi="Times New Roman" w:cs="Times New Roman"/>
          <w:sz w:val="24"/>
          <w:szCs w:val="24"/>
        </w:rPr>
        <w:t xml:space="preserve"> as</w:t>
      </w:r>
      <w:r w:rsidR="00CD52BA">
        <w:rPr>
          <w:rFonts w:ascii="Times New Roman" w:hAnsi="Times New Roman" w:cs="Times New Roman"/>
          <w:sz w:val="24"/>
          <w:szCs w:val="24"/>
        </w:rPr>
        <w:t xml:space="preserve"> the</w:t>
      </w:r>
      <w:r w:rsidR="00F16F0E">
        <w:rPr>
          <w:rFonts w:ascii="Times New Roman" w:hAnsi="Times New Roman" w:cs="Times New Roman"/>
          <w:sz w:val="24"/>
          <w:szCs w:val="24"/>
        </w:rPr>
        <w:t xml:space="preserve"> </w:t>
      </w:r>
      <w:r w:rsidR="00923DBF">
        <w:rPr>
          <w:rFonts w:ascii="Times New Roman" w:hAnsi="Times New Roman" w:cs="Times New Roman"/>
          <w:sz w:val="24"/>
          <w:szCs w:val="24"/>
        </w:rPr>
        <w:t>similarity</w:t>
      </w:r>
      <w:r w:rsidR="00F16F0E">
        <w:rPr>
          <w:rFonts w:ascii="Times New Roman" w:hAnsi="Times New Roman" w:cs="Times New Roman"/>
          <w:sz w:val="24"/>
          <w:szCs w:val="24"/>
        </w:rPr>
        <w:t xml:space="preserve"> </w:t>
      </w:r>
      <w:r w:rsidR="00536983">
        <w:rPr>
          <w:rFonts w:ascii="Times New Roman" w:hAnsi="Times New Roman" w:cs="Times New Roman"/>
          <w:sz w:val="24"/>
          <w:szCs w:val="24"/>
        </w:rPr>
        <w:t>measure</w:t>
      </w:r>
      <w:r w:rsidR="00D36844">
        <w:rPr>
          <w:rFonts w:ascii="Times New Roman" w:hAnsi="Times New Roman" w:cs="Times New Roman"/>
          <w:sz w:val="24"/>
          <w:szCs w:val="24"/>
        </w:rPr>
        <w:t>.</w:t>
      </w:r>
    </w:p>
    <w:p w14:paraId="74C8EEE7" w14:textId="77777777" w:rsidR="00065D9F" w:rsidRPr="000E68AB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B81F819" w14:textId="77777777" w:rsidR="00426408" w:rsidRPr="000E68AB" w:rsidRDefault="00426408" w:rsidP="00147523">
      <w:pPr>
        <w:pStyle w:val="abstract"/>
        <w:ind w:hanging="567"/>
        <w:jc w:val="left"/>
        <w:rPr>
          <w:rFonts w:ascii="Times New Roman" w:hAnsi="Times New Roman" w:cs="Times New Roman"/>
          <w:sz w:val="24"/>
          <w:szCs w:val="24"/>
        </w:rPr>
      </w:pPr>
      <w:r w:rsidRPr="000E68AB">
        <w:rPr>
          <w:rFonts w:ascii="Times New Roman" w:hAnsi="Times New Roman" w:cs="Times New Roman"/>
          <w:b/>
          <w:sz w:val="24"/>
          <w:szCs w:val="24"/>
        </w:rPr>
        <w:t>Keywords:</w:t>
      </w:r>
      <w:r w:rsidRPr="000E68AB">
        <w:rPr>
          <w:rFonts w:ascii="Times New Roman" w:hAnsi="Times New Roman" w:cs="Times New Roman"/>
          <w:sz w:val="24"/>
          <w:szCs w:val="24"/>
        </w:rPr>
        <w:t xml:space="preserve"> </w:t>
      </w:r>
      <w:r w:rsidR="00647F53">
        <w:rPr>
          <w:rFonts w:ascii="Times New Roman" w:hAnsi="Times New Roman" w:cs="Times New Roman"/>
          <w:sz w:val="24"/>
          <w:szCs w:val="24"/>
        </w:rPr>
        <w:t>cardioversion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647F53">
        <w:rPr>
          <w:rFonts w:ascii="Times New Roman" w:hAnsi="Times New Roman" w:cs="Times New Roman"/>
          <w:sz w:val="24"/>
          <w:szCs w:val="24"/>
        </w:rPr>
        <w:t>atrial fibri</w:t>
      </w:r>
      <w:r w:rsidR="00B4370B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lation (AF)</w:t>
      </w:r>
      <w:r w:rsidR="000705E2">
        <w:rPr>
          <w:rFonts w:ascii="Times New Roman" w:hAnsi="Times New Roman" w:cs="Times New Roman"/>
          <w:sz w:val="24"/>
          <w:szCs w:val="24"/>
        </w:rPr>
        <w:t xml:space="preserve">, </w:t>
      </w:r>
      <w:r w:rsidR="00C17050">
        <w:rPr>
          <w:rFonts w:ascii="Times New Roman" w:hAnsi="Times New Roman" w:cs="Times New Roman"/>
          <w:sz w:val="24"/>
          <w:szCs w:val="24"/>
        </w:rPr>
        <w:t xml:space="preserve">voting ensemble, </w:t>
      </w:r>
      <w:r w:rsidR="000705E2">
        <w:rPr>
          <w:rFonts w:ascii="Times New Roman" w:hAnsi="Times New Roman" w:cs="Times New Roman"/>
          <w:sz w:val="24"/>
          <w:szCs w:val="24"/>
        </w:rPr>
        <w:t>Bayesian network</w:t>
      </w:r>
    </w:p>
    <w:p w14:paraId="2417AB61" w14:textId="77777777" w:rsidR="00426408" w:rsidRPr="000E68AB" w:rsidRDefault="00426408" w:rsidP="00426408">
      <w:pPr>
        <w:rPr>
          <w:rFonts w:ascii="Times New Roman" w:hAnsi="Times New Roman" w:cs="Times New Roman"/>
          <w:sz w:val="24"/>
          <w:szCs w:val="24"/>
        </w:rPr>
      </w:pPr>
    </w:p>
    <w:sectPr w:rsidR="00426408" w:rsidRPr="000E68AB" w:rsidSect="00D778F5">
      <w:headerReference w:type="default" r:id="rId9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Reviewer 1" w:date="2021-05-29T12:07:00Z" w:initials="Rw1">
    <w:p w14:paraId="65C61642" w14:textId="77777777" w:rsidR="00EA3DC7" w:rsidRDefault="00EA3DC7">
      <w:pPr>
        <w:pStyle w:val="CommentText"/>
      </w:pPr>
      <w:r>
        <w:rPr>
          <w:rStyle w:val="CommentReference"/>
        </w:rPr>
        <w:annotationRef/>
      </w:r>
      <w:r>
        <w:t>methods of/for</w:t>
      </w:r>
      <w:bookmarkStart w:id="11" w:name="_GoBack"/>
      <w:bookmarkEnd w:id="11"/>
      <w:r>
        <w:t xml:space="preserve"> what?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C6164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9FC00" w14:textId="77777777" w:rsidR="003C0673" w:rsidRDefault="003C0673">
      <w:r>
        <w:separator/>
      </w:r>
    </w:p>
  </w:endnote>
  <w:endnote w:type="continuationSeparator" w:id="0">
    <w:p w14:paraId="28E7B398" w14:textId="77777777" w:rsidR="003C0673" w:rsidRDefault="003C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9B220" w14:textId="77777777" w:rsidR="003C0673" w:rsidRDefault="003C0673">
      <w:r>
        <w:separator/>
      </w:r>
    </w:p>
  </w:footnote>
  <w:footnote w:type="continuationSeparator" w:id="0">
    <w:p w14:paraId="1F9E1BA9" w14:textId="77777777" w:rsidR="003C0673" w:rsidRDefault="003C0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85FE0" w14:textId="77777777" w:rsidR="00EA0EF7" w:rsidRPr="000233D3" w:rsidRDefault="00EA0EF7" w:rsidP="000233D3">
    <w:pPr>
      <w:pStyle w:val="Header"/>
      <w:ind w:firstLine="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0"/>
        </w:tabs>
      </w:pPr>
      <w:rPr>
        <w:rFonts w:ascii="Tms Rmn" w:hAnsi="Tms Rmn" w:cs="Tms Rmn"/>
      </w:rPr>
    </w:lvl>
    <w:lvl w:ilvl="4">
      <w:numFmt w:val="decimal"/>
      <w:lvlText w:val="%5"/>
      <w:lvlJc w:val="left"/>
      <w:pPr>
        <w:tabs>
          <w:tab w:val="num" w:pos="0"/>
        </w:tabs>
      </w:pPr>
      <w:rPr>
        <w:rFonts w:ascii="Tms Rmn" w:hAnsi="Tms Rmn" w:cs="Tms Rmn"/>
      </w:rPr>
    </w:lvl>
    <w:lvl w:ilvl="5">
      <w:numFmt w:val="decimal"/>
      <w:lvlText w:val="%6"/>
      <w:lvlJc w:val="left"/>
      <w:pPr>
        <w:tabs>
          <w:tab w:val="num" w:pos="0"/>
        </w:tabs>
      </w:pPr>
      <w:rPr>
        <w:rFonts w:ascii="Tms Rmn" w:hAnsi="Tms Rmn" w:cs="Tms Rmn"/>
      </w:rPr>
    </w:lvl>
    <w:lvl w:ilvl="6">
      <w:numFmt w:val="decimal"/>
      <w:lvlText w:val="%7"/>
      <w:lvlJc w:val="left"/>
      <w:pPr>
        <w:tabs>
          <w:tab w:val="num" w:pos="0"/>
        </w:tabs>
      </w:pPr>
      <w:rPr>
        <w:rFonts w:ascii="Tms Rmn" w:hAnsi="Tms Rmn" w:cs="Tms Rmn"/>
      </w:rPr>
    </w:lvl>
    <w:lvl w:ilvl="7">
      <w:numFmt w:val="decimal"/>
      <w:lvlText w:val="%8"/>
      <w:lvlJc w:val="left"/>
      <w:pPr>
        <w:tabs>
          <w:tab w:val="num" w:pos="0"/>
        </w:tabs>
      </w:pPr>
      <w:rPr>
        <w:rFonts w:ascii="Tms Rmn" w:hAnsi="Tms Rmn" w:cs="Tms Rmn"/>
      </w:rPr>
    </w:lvl>
    <w:lvl w:ilvl="8">
      <w:numFmt w:val="decimal"/>
      <w:lvlText w:val="%9"/>
      <w:lvlJc w:val="left"/>
      <w:pPr>
        <w:tabs>
          <w:tab w:val="num" w:pos="0"/>
        </w:tabs>
      </w:pPr>
      <w:rPr>
        <w:rFonts w:ascii="Tms Rmn" w:hAnsi="Tms Rmn" w:cs="Tms Rmn"/>
      </w:rPr>
    </w:lvl>
  </w:abstractNum>
  <w:abstractNum w:abstractNumId="2" w15:restartNumberingAfterBreak="0">
    <w:nsid w:val="00000003"/>
    <w:multiLevelType w:val="multilevel"/>
    <w:tmpl w:val="00000003"/>
    <w:name w:val="WW8Num28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StyleNum"/>
    <w:lvl w:ilvl="0">
      <w:start w:val="1"/>
      <w:numFmt w:val="bullet"/>
      <w:pStyle w:val="Item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WW8StyleNum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name w:val="WW8StyleNum2"/>
    <w:lvl w:ilvl="0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viewer 1">
    <w15:presenceInfo w15:providerId="Windows Live" w15:userId="7b59a3debd18bf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1D2"/>
    <w:rsid w:val="000233D3"/>
    <w:rsid w:val="00031547"/>
    <w:rsid w:val="00055D00"/>
    <w:rsid w:val="00065D9F"/>
    <w:rsid w:val="000705E2"/>
    <w:rsid w:val="00077C8C"/>
    <w:rsid w:val="000A31D2"/>
    <w:rsid w:val="000B7820"/>
    <w:rsid w:val="000C46B3"/>
    <w:rsid w:val="000D4CE5"/>
    <w:rsid w:val="000E68AB"/>
    <w:rsid w:val="0013734B"/>
    <w:rsid w:val="00147523"/>
    <w:rsid w:val="00182614"/>
    <w:rsid w:val="00195453"/>
    <w:rsid w:val="001D2F98"/>
    <w:rsid w:val="001E1C7F"/>
    <w:rsid w:val="00225A2A"/>
    <w:rsid w:val="002832F4"/>
    <w:rsid w:val="0029453A"/>
    <w:rsid w:val="00297B16"/>
    <w:rsid w:val="003651E4"/>
    <w:rsid w:val="00366FAD"/>
    <w:rsid w:val="00386CC2"/>
    <w:rsid w:val="003C0673"/>
    <w:rsid w:val="003C22A2"/>
    <w:rsid w:val="003D5391"/>
    <w:rsid w:val="003F6272"/>
    <w:rsid w:val="00426408"/>
    <w:rsid w:val="00453EF1"/>
    <w:rsid w:val="004570D7"/>
    <w:rsid w:val="00461E33"/>
    <w:rsid w:val="00483FB7"/>
    <w:rsid w:val="004A5585"/>
    <w:rsid w:val="00536983"/>
    <w:rsid w:val="005622E3"/>
    <w:rsid w:val="005D2040"/>
    <w:rsid w:val="005D6F28"/>
    <w:rsid w:val="005D7AB0"/>
    <w:rsid w:val="005F1E68"/>
    <w:rsid w:val="005F78D2"/>
    <w:rsid w:val="00647F53"/>
    <w:rsid w:val="006561EE"/>
    <w:rsid w:val="006814DB"/>
    <w:rsid w:val="00693D6D"/>
    <w:rsid w:val="0069596C"/>
    <w:rsid w:val="006A1F60"/>
    <w:rsid w:val="006A7148"/>
    <w:rsid w:val="006C0ED2"/>
    <w:rsid w:val="006C747F"/>
    <w:rsid w:val="006F3F6B"/>
    <w:rsid w:val="00720C30"/>
    <w:rsid w:val="00732922"/>
    <w:rsid w:val="007336E8"/>
    <w:rsid w:val="007479AA"/>
    <w:rsid w:val="00753F30"/>
    <w:rsid w:val="00764408"/>
    <w:rsid w:val="00774CD7"/>
    <w:rsid w:val="00783C77"/>
    <w:rsid w:val="00795CD1"/>
    <w:rsid w:val="007B3C85"/>
    <w:rsid w:val="007D1790"/>
    <w:rsid w:val="007E21AD"/>
    <w:rsid w:val="007E4DDB"/>
    <w:rsid w:val="008333E3"/>
    <w:rsid w:val="00833B41"/>
    <w:rsid w:val="008A0413"/>
    <w:rsid w:val="008B77C3"/>
    <w:rsid w:val="008C5066"/>
    <w:rsid w:val="008C7DC1"/>
    <w:rsid w:val="008D14A5"/>
    <w:rsid w:val="009044D7"/>
    <w:rsid w:val="00923DBF"/>
    <w:rsid w:val="00953C64"/>
    <w:rsid w:val="0096043B"/>
    <w:rsid w:val="0099456F"/>
    <w:rsid w:val="009C2E69"/>
    <w:rsid w:val="00A152A3"/>
    <w:rsid w:val="00A47403"/>
    <w:rsid w:val="00A54C84"/>
    <w:rsid w:val="00A70CE6"/>
    <w:rsid w:val="00A71642"/>
    <w:rsid w:val="00A83360"/>
    <w:rsid w:val="00AB4FD9"/>
    <w:rsid w:val="00AC0A77"/>
    <w:rsid w:val="00AD6800"/>
    <w:rsid w:val="00AE2647"/>
    <w:rsid w:val="00AF5E4F"/>
    <w:rsid w:val="00B14214"/>
    <w:rsid w:val="00B35ADA"/>
    <w:rsid w:val="00B4370B"/>
    <w:rsid w:val="00B51D11"/>
    <w:rsid w:val="00B81145"/>
    <w:rsid w:val="00B83FDB"/>
    <w:rsid w:val="00BB5B4C"/>
    <w:rsid w:val="00BF20FD"/>
    <w:rsid w:val="00C17050"/>
    <w:rsid w:val="00C337C8"/>
    <w:rsid w:val="00C40E0C"/>
    <w:rsid w:val="00C5020E"/>
    <w:rsid w:val="00C80D19"/>
    <w:rsid w:val="00C81D79"/>
    <w:rsid w:val="00C9718F"/>
    <w:rsid w:val="00CD52BA"/>
    <w:rsid w:val="00CD6002"/>
    <w:rsid w:val="00D24DE8"/>
    <w:rsid w:val="00D36844"/>
    <w:rsid w:val="00D778F5"/>
    <w:rsid w:val="00D81406"/>
    <w:rsid w:val="00D91681"/>
    <w:rsid w:val="00DA5954"/>
    <w:rsid w:val="00DF0A32"/>
    <w:rsid w:val="00E153B6"/>
    <w:rsid w:val="00E6663D"/>
    <w:rsid w:val="00E92F01"/>
    <w:rsid w:val="00E93465"/>
    <w:rsid w:val="00EA0EF7"/>
    <w:rsid w:val="00EA3DC7"/>
    <w:rsid w:val="00EC0527"/>
    <w:rsid w:val="00ED1DB6"/>
    <w:rsid w:val="00F043E2"/>
    <w:rsid w:val="00F14BE9"/>
    <w:rsid w:val="00F16F0E"/>
    <w:rsid w:val="00F358F7"/>
    <w:rsid w:val="00F51B04"/>
    <w:rsid w:val="00F8627E"/>
    <w:rsid w:val="00F95F43"/>
    <w:rsid w:val="00FA3538"/>
    <w:rsid w:val="00F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03C4C"/>
  <w15:docId w15:val="{4EDBCAF1-A834-45C1-BDA6-6FE8D263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19"/>
    <w:pPr>
      <w:suppressAutoHyphens/>
      <w:overflowPunct w:val="0"/>
      <w:autoSpaceDE w:val="0"/>
      <w:ind w:firstLine="369"/>
      <w:jc w:val="both"/>
      <w:textAlignment w:val="baseline"/>
    </w:pPr>
    <w:rPr>
      <w:rFonts w:ascii="Georgia" w:hAnsi="Georgia" w:cs="Georg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D19"/>
    <w:pPr>
      <w:keepNext/>
      <w:keepLines/>
      <w:numPr>
        <w:numId w:val="3"/>
      </w:numPr>
      <w:tabs>
        <w:tab w:val="left" w:pos="567"/>
      </w:tabs>
      <w:spacing w:before="360" w:after="240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0D19"/>
    <w:pPr>
      <w:keepNext/>
      <w:keepLines/>
      <w:numPr>
        <w:ilvl w:val="1"/>
        <w:numId w:val="3"/>
      </w:numPr>
      <w:tabs>
        <w:tab w:val="left" w:pos="680"/>
      </w:tabs>
      <w:spacing w:before="300" w:after="120" w:line="280" w:lineRule="exact"/>
      <w:ind w:left="680" w:hanging="68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80D19"/>
    <w:pPr>
      <w:keepNext/>
      <w:keepLines/>
      <w:tabs>
        <w:tab w:val="left" w:pos="510"/>
      </w:tabs>
      <w:spacing w:before="300" w:after="1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C80D19"/>
    <w:pPr>
      <w:spacing w:before="320"/>
      <w:ind w:firstLine="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C80D19"/>
    <w:pPr>
      <w:numPr>
        <w:numId w:val="2"/>
      </w:numPr>
      <w:tabs>
        <w:tab w:val="left" w:pos="3654"/>
      </w:tabs>
      <w:spacing w:before="240" w:after="60"/>
      <w:ind w:left="3366" w:hanging="792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80D19"/>
    <w:pPr>
      <w:tabs>
        <w:tab w:val="num" w:pos="0"/>
        <w:tab w:val="left" w:pos="4374"/>
      </w:tabs>
      <w:spacing w:before="240" w:after="60"/>
      <w:ind w:left="3870" w:hanging="936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80D19"/>
    <w:pPr>
      <w:tabs>
        <w:tab w:val="num" w:pos="0"/>
        <w:tab w:val="left" w:pos="4734"/>
      </w:tabs>
      <w:spacing w:before="240" w:after="60"/>
      <w:ind w:left="4374" w:hanging="108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80D19"/>
    <w:pPr>
      <w:tabs>
        <w:tab w:val="num" w:pos="0"/>
        <w:tab w:val="left" w:pos="5454"/>
      </w:tabs>
      <w:spacing w:before="240" w:after="60"/>
      <w:ind w:left="4878" w:hanging="122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C80D19"/>
    <w:pPr>
      <w:tabs>
        <w:tab w:val="num" w:pos="0"/>
        <w:tab w:val="left" w:pos="6174"/>
      </w:tabs>
      <w:spacing w:before="240" w:after="60"/>
      <w:ind w:left="5454" w:hanging="14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80D19"/>
    <w:rPr>
      <w:rFonts w:asciiTheme="majorHAnsi" w:eastAsiaTheme="majorEastAsia" w:hAnsiTheme="majorHAnsi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80D19"/>
    <w:rPr>
      <w:rFonts w:asciiTheme="majorHAnsi" w:eastAsiaTheme="majorEastAsia" w:hAnsiTheme="majorHAnsi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80D19"/>
    <w:rPr>
      <w:rFonts w:ascii="Georgia" w:hAnsi="Georgia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80D19"/>
    <w:rPr>
      <w:rFonts w:asciiTheme="minorHAnsi" w:eastAsiaTheme="minorEastAsia" w:hAnsiTheme="minorHAns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80D19"/>
    <w:rPr>
      <w:rFonts w:asciiTheme="minorHAnsi" w:eastAsiaTheme="minorEastAsia" w:hAnsiTheme="minorHAns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80D19"/>
    <w:rPr>
      <w:i/>
      <w:sz w:val="22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C80D19"/>
    <w:rPr>
      <w:rFonts w:ascii="Georgia" w:hAnsi="Georgia" w:cs="Georgia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C80D19"/>
    <w:rPr>
      <w:rFonts w:ascii="Georgia" w:hAnsi="Georgia" w:cs="Georgia"/>
      <w:i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80D19"/>
    <w:rPr>
      <w:rFonts w:ascii="Georgia" w:hAnsi="Georgia" w:cs="Georgia"/>
      <w:b/>
      <w:i/>
      <w:sz w:val="18"/>
      <w:lang w:val="en-US" w:eastAsia="zh-CN"/>
    </w:rPr>
  </w:style>
  <w:style w:type="character" w:customStyle="1" w:styleId="WW8Num1z0">
    <w:name w:val="WW8Num1z0"/>
    <w:rsid w:val="00C80D19"/>
  </w:style>
  <w:style w:type="character" w:customStyle="1" w:styleId="WW8Num1z1">
    <w:name w:val="WW8Num1z1"/>
    <w:rsid w:val="00C80D19"/>
  </w:style>
  <w:style w:type="character" w:customStyle="1" w:styleId="WW8Num1z2">
    <w:name w:val="WW8Num1z2"/>
    <w:rsid w:val="00C80D19"/>
  </w:style>
  <w:style w:type="character" w:customStyle="1" w:styleId="WW8Num1z3">
    <w:name w:val="WW8Num1z3"/>
    <w:rsid w:val="00C80D19"/>
    <w:rPr>
      <w:rFonts w:ascii="Tms Rmn" w:hAnsi="Tms Rmn"/>
    </w:rPr>
  </w:style>
  <w:style w:type="character" w:customStyle="1" w:styleId="WW8Num2z0">
    <w:name w:val="WW8Num2z0"/>
    <w:rsid w:val="00C80D19"/>
  </w:style>
  <w:style w:type="character" w:customStyle="1" w:styleId="WW8Num3z0">
    <w:name w:val="WW8Num3z0"/>
    <w:rsid w:val="00C80D19"/>
  </w:style>
  <w:style w:type="character" w:customStyle="1" w:styleId="WW8Num3z1">
    <w:name w:val="WW8Num3z1"/>
    <w:rsid w:val="00C80D19"/>
  </w:style>
  <w:style w:type="character" w:customStyle="1" w:styleId="WW8Num3z2">
    <w:name w:val="WW8Num3z2"/>
    <w:rsid w:val="00C80D19"/>
  </w:style>
  <w:style w:type="character" w:customStyle="1" w:styleId="WW8Num3z3">
    <w:name w:val="WW8Num3z3"/>
    <w:rsid w:val="00C80D19"/>
  </w:style>
  <w:style w:type="character" w:customStyle="1" w:styleId="WW8Num3z4">
    <w:name w:val="WW8Num3z4"/>
    <w:rsid w:val="00C80D19"/>
  </w:style>
  <w:style w:type="character" w:customStyle="1" w:styleId="WW8Num3z5">
    <w:name w:val="WW8Num3z5"/>
    <w:rsid w:val="00C80D19"/>
  </w:style>
  <w:style w:type="character" w:customStyle="1" w:styleId="WW8Num3z6">
    <w:name w:val="WW8Num3z6"/>
    <w:rsid w:val="00C80D19"/>
  </w:style>
  <w:style w:type="character" w:customStyle="1" w:styleId="WW8Num3z7">
    <w:name w:val="WW8Num3z7"/>
    <w:rsid w:val="00C80D19"/>
  </w:style>
  <w:style w:type="character" w:customStyle="1" w:styleId="WW8Num3z8">
    <w:name w:val="WW8Num3z8"/>
    <w:rsid w:val="00C80D19"/>
  </w:style>
  <w:style w:type="character" w:customStyle="1" w:styleId="WW8Num4z0">
    <w:name w:val="WW8Num4z0"/>
    <w:rsid w:val="00C80D19"/>
  </w:style>
  <w:style w:type="character" w:customStyle="1" w:styleId="WW8Num4z1">
    <w:name w:val="WW8Num4z1"/>
    <w:rsid w:val="00C80D19"/>
  </w:style>
  <w:style w:type="character" w:customStyle="1" w:styleId="WW8Num4z2">
    <w:name w:val="WW8Num4z2"/>
    <w:rsid w:val="00C80D19"/>
  </w:style>
  <w:style w:type="character" w:customStyle="1" w:styleId="WW8Num4z3">
    <w:name w:val="WW8Num4z3"/>
    <w:rsid w:val="00C80D19"/>
  </w:style>
  <w:style w:type="character" w:customStyle="1" w:styleId="WW8Num4z4">
    <w:name w:val="WW8Num4z4"/>
    <w:rsid w:val="00C80D19"/>
  </w:style>
  <w:style w:type="character" w:customStyle="1" w:styleId="WW8Num4z5">
    <w:name w:val="WW8Num4z5"/>
    <w:rsid w:val="00C80D19"/>
  </w:style>
  <w:style w:type="character" w:customStyle="1" w:styleId="WW8Num4z6">
    <w:name w:val="WW8Num4z6"/>
    <w:rsid w:val="00C80D19"/>
  </w:style>
  <w:style w:type="character" w:customStyle="1" w:styleId="WW8Num4z7">
    <w:name w:val="WW8Num4z7"/>
    <w:rsid w:val="00C80D19"/>
  </w:style>
  <w:style w:type="character" w:customStyle="1" w:styleId="WW8Num4z8">
    <w:name w:val="WW8Num4z8"/>
    <w:rsid w:val="00C80D19"/>
  </w:style>
  <w:style w:type="character" w:customStyle="1" w:styleId="WW8Num5z0">
    <w:name w:val="WW8Num5z0"/>
    <w:rsid w:val="00C80D19"/>
  </w:style>
  <w:style w:type="character" w:customStyle="1" w:styleId="WW8Num5z1">
    <w:name w:val="WW8Num5z1"/>
    <w:rsid w:val="00C80D19"/>
  </w:style>
  <w:style w:type="character" w:customStyle="1" w:styleId="WW8Num5z2">
    <w:name w:val="WW8Num5z2"/>
    <w:rsid w:val="00C80D19"/>
  </w:style>
  <w:style w:type="character" w:customStyle="1" w:styleId="WW8Num5z3">
    <w:name w:val="WW8Num5z3"/>
    <w:rsid w:val="00C80D19"/>
  </w:style>
  <w:style w:type="character" w:customStyle="1" w:styleId="WW8Num5z4">
    <w:name w:val="WW8Num5z4"/>
    <w:rsid w:val="00C80D19"/>
  </w:style>
  <w:style w:type="character" w:customStyle="1" w:styleId="WW8Num5z5">
    <w:name w:val="WW8Num5z5"/>
    <w:rsid w:val="00C80D19"/>
  </w:style>
  <w:style w:type="character" w:customStyle="1" w:styleId="WW8Num5z6">
    <w:name w:val="WW8Num5z6"/>
    <w:rsid w:val="00C80D19"/>
  </w:style>
  <w:style w:type="character" w:customStyle="1" w:styleId="WW8Num5z7">
    <w:name w:val="WW8Num5z7"/>
    <w:rsid w:val="00C80D19"/>
  </w:style>
  <w:style w:type="character" w:customStyle="1" w:styleId="WW8Num5z8">
    <w:name w:val="WW8Num5z8"/>
    <w:rsid w:val="00C80D19"/>
  </w:style>
  <w:style w:type="character" w:customStyle="1" w:styleId="WW8Num6z0">
    <w:name w:val="WW8Num6z0"/>
    <w:rsid w:val="00C80D19"/>
  </w:style>
  <w:style w:type="character" w:customStyle="1" w:styleId="WW8Num6z1">
    <w:name w:val="WW8Num6z1"/>
    <w:rsid w:val="00C80D19"/>
  </w:style>
  <w:style w:type="character" w:customStyle="1" w:styleId="WW8Num6z2">
    <w:name w:val="WW8Num6z2"/>
    <w:rsid w:val="00C80D19"/>
  </w:style>
  <w:style w:type="character" w:customStyle="1" w:styleId="WW8Num6z3">
    <w:name w:val="WW8Num6z3"/>
    <w:rsid w:val="00C80D19"/>
  </w:style>
  <w:style w:type="character" w:customStyle="1" w:styleId="WW8Num6z4">
    <w:name w:val="WW8Num6z4"/>
    <w:rsid w:val="00C80D19"/>
  </w:style>
  <w:style w:type="character" w:customStyle="1" w:styleId="WW8Num6z5">
    <w:name w:val="WW8Num6z5"/>
    <w:rsid w:val="00C80D19"/>
  </w:style>
  <w:style w:type="character" w:customStyle="1" w:styleId="WW8Num6z6">
    <w:name w:val="WW8Num6z6"/>
    <w:rsid w:val="00C80D19"/>
  </w:style>
  <w:style w:type="character" w:customStyle="1" w:styleId="WW8Num6z7">
    <w:name w:val="WW8Num6z7"/>
    <w:rsid w:val="00C80D19"/>
  </w:style>
  <w:style w:type="character" w:customStyle="1" w:styleId="WW8Num6z8">
    <w:name w:val="WW8Num6z8"/>
    <w:rsid w:val="00C80D19"/>
  </w:style>
  <w:style w:type="character" w:customStyle="1" w:styleId="WW8Num7z0">
    <w:name w:val="WW8Num7z0"/>
    <w:rsid w:val="00C80D19"/>
  </w:style>
  <w:style w:type="character" w:customStyle="1" w:styleId="WW8Num7z1">
    <w:name w:val="WW8Num7z1"/>
    <w:rsid w:val="00C80D19"/>
  </w:style>
  <w:style w:type="character" w:customStyle="1" w:styleId="WW8Num7z2">
    <w:name w:val="WW8Num7z2"/>
    <w:rsid w:val="00C80D19"/>
  </w:style>
  <w:style w:type="character" w:customStyle="1" w:styleId="WW8Num7z3">
    <w:name w:val="WW8Num7z3"/>
    <w:rsid w:val="00C80D19"/>
  </w:style>
  <w:style w:type="character" w:customStyle="1" w:styleId="WW8Num7z4">
    <w:name w:val="WW8Num7z4"/>
    <w:rsid w:val="00C80D19"/>
  </w:style>
  <w:style w:type="character" w:customStyle="1" w:styleId="WW8Num7z5">
    <w:name w:val="WW8Num7z5"/>
    <w:rsid w:val="00C80D19"/>
  </w:style>
  <w:style w:type="character" w:customStyle="1" w:styleId="WW8Num7z6">
    <w:name w:val="WW8Num7z6"/>
    <w:rsid w:val="00C80D19"/>
  </w:style>
  <w:style w:type="character" w:customStyle="1" w:styleId="WW8Num7z7">
    <w:name w:val="WW8Num7z7"/>
    <w:rsid w:val="00C80D19"/>
  </w:style>
  <w:style w:type="character" w:customStyle="1" w:styleId="WW8Num7z8">
    <w:name w:val="WW8Num7z8"/>
    <w:rsid w:val="00C80D19"/>
  </w:style>
  <w:style w:type="character" w:customStyle="1" w:styleId="WW8Num8z0">
    <w:name w:val="WW8Num8z0"/>
    <w:rsid w:val="00C80D19"/>
  </w:style>
  <w:style w:type="character" w:customStyle="1" w:styleId="WW8Num8z1">
    <w:name w:val="WW8Num8z1"/>
    <w:rsid w:val="00C80D19"/>
  </w:style>
  <w:style w:type="character" w:customStyle="1" w:styleId="WW8Num8z2">
    <w:name w:val="WW8Num8z2"/>
    <w:rsid w:val="00C80D19"/>
  </w:style>
  <w:style w:type="character" w:customStyle="1" w:styleId="WW8Num8z3">
    <w:name w:val="WW8Num8z3"/>
    <w:rsid w:val="00C80D19"/>
  </w:style>
  <w:style w:type="character" w:customStyle="1" w:styleId="WW8Num8z4">
    <w:name w:val="WW8Num8z4"/>
    <w:rsid w:val="00C80D19"/>
  </w:style>
  <w:style w:type="character" w:customStyle="1" w:styleId="WW8Num8z5">
    <w:name w:val="WW8Num8z5"/>
    <w:rsid w:val="00C80D19"/>
  </w:style>
  <w:style w:type="character" w:customStyle="1" w:styleId="WW8Num8z6">
    <w:name w:val="WW8Num8z6"/>
    <w:rsid w:val="00C80D19"/>
  </w:style>
  <w:style w:type="character" w:customStyle="1" w:styleId="WW8Num8z7">
    <w:name w:val="WW8Num8z7"/>
    <w:rsid w:val="00C80D19"/>
  </w:style>
  <w:style w:type="character" w:customStyle="1" w:styleId="WW8Num8z8">
    <w:name w:val="WW8Num8z8"/>
    <w:rsid w:val="00C80D19"/>
  </w:style>
  <w:style w:type="character" w:customStyle="1" w:styleId="WW8Num9z0">
    <w:name w:val="WW8Num9z0"/>
    <w:rsid w:val="00C80D19"/>
  </w:style>
  <w:style w:type="character" w:customStyle="1" w:styleId="WW8Num9z1">
    <w:name w:val="WW8Num9z1"/>
    <w:rsid w:val="00C80D19"/>
  </w:style>
  <w:style w:type="character" w:customStyle="1" w:styleId="WW8Num9z2">
    <w:name w:val="WW8Num9z2"/>
    <w:rsid w:val="00C80D19"/>
  </w:style>
  <w:style w:type="character" w:customStyle="1" w:styleId="WW8Num9z3">
    <w:name w:val="WW8Num9z3"/>
    <w:rsid w:val="00C80D19"/>
  </w:style>
  <w:style w:type="character" w:customStyle="1" w:styleId="WW8Num9z4">
    <w:name w:val="WW8Num9z4"/>
    <w:rsid w:val="00C80D19"/>
  </w:style>
  <w:style w:type="character" w:customStyle="1" w:styleId="WW8Num9z5">
    <w:name w:val="WW8Num9z5"/>
    <w:rsid w:val="00C80D19"/>
  </w:style>
  <w:style w:type="character" w:customStyle="1" w:styleId="WW8Num9z6">
    <w:name w:val="WW8Num9z6"/>
    <w:rsid w:val="00C80D19"/>
  </w:style>
  <w:style w:type="character" w:customStyle="1" w:styleId="WW8Num9z7">
    <w:name w:val="WW8Num9z7"/>
    <w:rsid w:val="00C80D19"/>
  </w:style>
  <w:style w:type="character" w:customStyle="1" w:styleId="WW8Num9z8">
    <w:name w:val="WW8Num9z8"/>
    <w:rsid w:val="00C80D19"/>
  </w:style>
  <w:style w:type="character" w:customStyle="1" w:styleId="WW8Num10z0">
    <w:name w:val="WW8Num10z0"/>
    <w:rsid w:val="00C80D19"/>
  </w:style>
  <w:style w:type="character" w:customStyle="1" w:styleId="WW8Num10z1">
    <w:name w:val="WW8Num10z1"/>
    <w:rsid w:val="00C80D19"/>
  </w:style>
  <w:style w:type="character" w:customStyle="1" w:styleId="WW8Num10z2">
    <w:name w:val="WW8Num10z2"/>
    <w:rsid w:val="00C80D19"/>
  </w:style>
  <w:style w:type="character" w:customStyle="1" w:styleId="WW8Num10z3">
    <w:name w:val="WW8Num10z3"/>
    <w:rsid w:val="00C80D19"/>
  </w:style>
  <w:style w:type="character" w:customStyle="1" w:styleId="WW8Num10z4">
    <w:name w:val="WW8Num10z4"/>
    <w:rsid w:val="00C80D19"/>
  </w:style>
  <w:style w:type="character" w:customStyle="1" w:styleId="WW8Num10z5">
    <w:name w:val="WW8Num10z5"/>
    <w:rsid w:val="00C80D19"/>
  </w:style>
  <w:style w:type="character" w:customStyle="1" w:styleId="WW8Num10z6">
    <w:name w:val="WW8Num10z6"/>
    <w:rsid w:val="00C80D19"/>
  </w:style>
  <w:style w:type="character" w:customStyle="1" w:styleId="WW8Num10z7">
    <w:name w:val="WW8Num10z7"/>
    <w:rsid w:val="00C80D19"/>
  </w:style>
  <w:style w:type="character" w:customStyle="1" w:styleId="WW8Num10z8">
    <w:name w:val="WW8Num10z8"/>
    <w:rsid w:val="00C80D19"/>
  </w:style>
  <w:style w:type="character" w:customStyle="1" w:styleId="WW8Num11z0">
    <w:name w:val="WW8Num11z0"/>
    <w:rsid w:val="00C80D19"/>
  </w:style>
  <w:style w:type="character" w:customStyle="1" w:styleId="WW8Num11z1">
    <w:name w:val="WW8Num11z1"/>
    <w:rsid w:val="00C80D19"/>
  </w:style>
  <w:style w:type="character" w:customStyle="1" w:styleId="WW8Num11z2">
    <w:name w:val="WW8Num11z2"/>
    <w:rsid w:val="00C80D19"/>
  </w:style>
  <w:style w:type="character" w:customStyle="1" w:styleId="WW8Num11z3">
    <w:name w:val="WW8Num11z3"/>
    <w:rsid w:val="00C80D19"/>
  </w:style>
  <w:style w:type="character" w:customStyle="1" w:styleId="WW8Num11z4">
    <w:name w:val="WW8Num11z4"/>
    <w:rsid w:val="00C80D19"/>
  </w:style>
  <w:style w:type="character" w:customStyle="1" w:styleId="WW8Num11z5">
    <w:name w:val="WW8Num11z5"/>
    <w:rsid w:val="00C80D19"/>
  </w:style>
  <w:style w:type="character" w:customStyle="1" w:styleId="WW8Num11z6">
    <w:name w:val="WW8Num11z6"/>
    <w:rsid w:val="00C80D19"/>
  </w:style>
  <w:style w:type="character" w:customStyle="1" w:styleId="WW8Num11z7">
    <w:name w:val="WW8Num11z7"/>
    <w:rsid w:val="00C80D19"/>
  </w:style>
  <w:style w:type="character" w:customStyle="1" w:styleId="WW8Num11z8">
    <w:name w:val="WW8Num11z8"/>
    <w:rsid w:val="00C80D19"/>
  </w:style>
  <w:style w:type="character" w:customStyle="1" w:styleId="WW8Num12z0">
    <w:name w:val="WW8Num12z0"/>
    <w:rsid w:val="00C80D19"/>
  </w:style>
  <w:style w:type="character" w:customStyle="1" w:styleId="WW8Num12z1">
    <w:name w:val="WW8Num12z1"/>
    <w:rsid w:val="00C80D19"/>
  </w:style>
  <w:style w:type="character" w:customStyle="1" w:styleId="WW8Num12z2">
    <w:name w:val="WW8Num12z2"/>
    <w:rsid w:val="00C80D19"/>
  </w:style>
  <w:style w:type="character" w:customStyle="1" w:styleId="WW8Num12z3">
    <w:name w:val="WW8Num12z3"/>
    <w:rsid w:val="00C80D19"/>
  </w:style>
  <w:style w:type="character" w:customStyle="1" w:styleId="WW8Num12z4">
    <w:name w:val="WW8Num12z4"/>
    <w:rsid w:val="00C80D19"/>
  </w:style>
  <w:style w:type="character" w:customStyle="1" w:styleId="WW8Num12z5">
    <w:name w:val="WW8Num12z5"/>
    <w:rsid w:val="00C80D19"/>
  </w:style>
  <w:style w:type="character" w:customStyle="1" w:styleId="WW8Num12z6">
    <w:name w:val="WW8Num12z6"/>
    <w:rsid w:val="00C80D19"/>
  </w:style>
  <w:style w:type="character" w:customStyle="1" w:styleId="WW8Num12z7">
    <w:name w:val="WW8Num12z7"/>
    <w:rsid w:val="00C80D19"/>
  </w:style>
  <w:style w:type="character" w:customStyle="1" w:styleId="WW8Num12z8">
    <w:name w:val="WW8Num12z8"/>
    <w:rsid w:val="00C80D19"/>
  </w:style>
  <w:style w:type="character" w:customStyle="1" w:styleId="WW8Num13z0">
    <w:name w:val="WW8Num13z0"/>
    <w:rsid w:val="00C80D19"/>
  </w:style>
  <w:style w:type="character" w:customStyle="1" w:styleId="WW8Num13z1">
    <w:name w:val="WW8Num13z1"/>
    <w:rsid w:val="00C80D19"/>
  </w:style>
  <w:style w:type="character" w:customStyle="1" w:styleId="WW8Num13z2">
    <w:name w:val="WW8Num13z2"/>
    <w:rsid w:val="00C80D19"/>
  </w:style>
  <w:style w:type="character" w:customStyle="1" w:styleId="WW8Num13z3">
    <w:name w:val="WW8Num13z3"/>
    <w:rsid w:val="00C80D19"/>
  </w:style>
  <w:style w:type="character" w:customStyle="1" w:styleId="WW8Num13z4">
    <w:name w:val="WW8Num13z4"/>
    <w:rsid w:val="00C80D19"/>
  </w:style>
  <w:style w:type="character" w:customStyle="1" w:styleId="WW8Num13z5">
    <w:name w:val="WW8Num13z5"/>
    <w:rsid w:val="00C80D19"/>
  </w:style>
  <w:style w:type="character" w:customStyle="1" w:styleId="WW8Num13z6">
    <w:name w:val="WW8Num13z6"/>
    <w:rsid w:val="00C80D19"/>
  </w:style>
  <w:style w:type="character" w:customStyle="1" w:styleId="WW8Num13z7">
    <w:name w:val="WW8Num13z7"/>
    <w:rsid w:val="00C80D19"/>
  </w:style>
  <w:style w:type="character" w:customStyle="1" w:styleId="WW8Num13z8">
    <w:name w:val="WW8Num13z8"/>
    <w:rsid w:val="00C80D19"/>
  </w:style>
  <w:style w:type="character" w:customStyle="1" w:styleId="WW8Num14z0">
    <w:name w:val="WW8Num14z0"/>
    <w:rsid w:val="00C80D19"/>
  </w:style>
  <w:style w:type="character" w:customStyle="1" w:styleId="WW8Num14z1">
    <w:name w:val="WW8Num14z1"/>
    <w:rsid w:val="00C80D19"/>
  </w:style>
  <w:style w:type="character" w:customStyle="1" w:styleId="WW8Num14z2">
    <w:name w:val="WW8Num14z2"/>
    <w:rsid w:val="00C80D19"/>
  </w:style>
  <w:style w:type="character" w:customStyle="1" w:styleId="WW8Num14z3">
    <w:name w:val="WW8Num14z3"/>
    <w:rsid w:val="00C80D19"/>
  </w:style>
  <w:style w:type="character" w:customStyle="1" w:styleId="WW8Num14z4">
    <w:name w:val="WW8Num14z4"/>
    <w:rsid w:val="00C80D19"/>
  </w:style>
  <w:style w:type="character" w:customStyle="1" w:styleId="WW8Num14z5">
    <w:name w:val="WW8Num14z5"/>
    <w:rsid w:val="00C80D19"/>
  </w:style>
  <w:style w:type="character" w:customStyle="1" w:styleId="WW8Num14z6">
    <w:name w:val="WW8Num14z6"/>
    <w:rsid w:val="00C80D19"/>
  </w:style>
  <w:style w:type="character" w:customStyle="1" w:styleId="WW8Num14z7">
    <w:name w:val="WW8Num14z7"/>
    <w:rsid w:val="00C80D19"/>
  </w:style>
  <w:style w:type="character" w:customStyle="1" w:styleId="WW8Num14z8">
    <w:name w:val="WW8Num14z8"/>
    <w:rsid w:val="00C80D19"/>
  </w:style>
  <w:style w:type="character" w:customStyle="1" w:styleId="WW8Num15z0">
    <w:name w:val="WW8Num15z0"/>
    <w:rsid w:val="00C80D19"/>
  </w:style>
  <w:style w:type="character" w:customStyle="1" w:styleId="WW8Num15z1">
    <w:name w:val="WW8Num15z1"/>
    <w:rsid w:val="00C80D19"/>
  </w:style>
  <w:style w:type="character" w:customStyle="1" w:styleId="WW8Num15z2">
    <w:name w:val="WW8Num15z2"/>
    <w:rsid w:val="00C80D19"/>
  </w:style>
  <w:style w:type="character" w:customStyle="1" w:styleId="WW8Num15z3">
    <w:name w:val="WW8Num15z3"/>
    <w:rsid w:val="00C80D19"/>
  </w:style>
  <w:style w:type="character" w:customStyle="1" w:styleId="WW8Num15z4">
    <w:name w:val="WW8Num15z4"/>
    <w:rsid w:val="00C80D19"/>
  </w:style>
  <w:style w:type="character" w:customStyle="1" w:styleId="WW8Num15z5">
    <w:name w:val="WW8Num15z5"/>
    <w:rsid w:val="00C80D19"/>
  </w:style>
  <w:style w:type="character" w:customStyle="1" w:styleId="WW8Num15z6">
    <w:name w:val="WW8Num15z6"/>
    <w:rsid w:val="00C80D19"/>
  </w:style>
  <w:style w:type="character" w:customStyle="1" w:styleId="WW8Num15z7">
    <w:name w:val="WW8Num15z7"/>
    <w:rsid w:val="00C80D19"/>
  </w:style>
  <w:style w:type="character" w:customStyle="1" w:styleId="WW8Num15z8">
    <w:name w:val="WW8Num15z8"/>
    <w:rsid w:val="00C80D19"/>
  </w:style>
  <w:style w:type="character" w:customStyle="1" w:styleId="WW8Num16z0">
    <w:name w:val="WW8Num16z0"/>
    <w:rsid w:val="00C80D19"/>
  </w:style>
  <w:style w:type="character" w:customStyle="1" w:styleId="WW8Num16z1">
    <w:name w:val="WW8Num16z1"/>
    <w:rsid w:val="00C80D19"/>
  </w:style>
  <w:style w:type="character" w:customStyle="1" w:styleId="WW8Num16z2">
    <w:name w:val="WW8Num16z2"/>
    <w:rsid w:val="00C80D19"/>
  </w:style>
  <w:style w:type="character" w:customStyle="1" w:styleId="WW8Num16z3">
    <w:name w:val="WW8Num16z3"/>
    <w:rsid w:val="00C80D19"/>
  </w:style>
  <w:style w:type="character" w:customStyle="1" w:styleId="WW8Num16z4">
    <w:name w:val="WW8Num16z4"/>
    <w:rsid w:val="00C80D19"/>
  </w:style>
  <w:style w:type="character" w:customStyle="1" w:styleId="WW8Num16z5">
    <w:name w:val="WW8Num16z5"/>
    <w:rsid w:val="00C80D19"/>
  </w:style>
  <w:style w:type="character" w:customStyle="1" w:styleId="WW8Num16z6">
    <w:name w:val="WW8Num16z6"/>
    <w:rsid w:val="00C80D19"/>
  </w:style>
  <w:style w:type="character" w:customStyle="1" w:styleId="WW8Num16z7">
    <w:name w:val="WW8Num16z7"/>
    <w:rsid w:val="00C80D19"/>
  </w:style>
  <w:style w:type="character" w:customStyle="1" w:styleId="WW8Num16z8">
    <w:name w:val="WW8Num16z8"/>
    <w:rsid w:val="00C80D19"/>
  </w:style>
  <w:style w:type="character" w:customStyle="1" w:styleId="WW8Num17z0">
    <w:name w:val="WW8Num17z0"/>
    <w:rsid w:val="00C80D19"/>
  </w:style>
  <w:style w:type="character" w:customStyle="1" w:styleId="WW8Num17z1">
    <w:name w:val="WW8Num17z1"/>
    <w:rsid w:val="00C80D19"/>
  </w:style>
  <w:style w:type="character" w:customStyle="1" w:styleId="WW8Num17z2">
    <w:name w:val="WW8Num17z2"/>
    <w:rsid w:val="00C80D19"/>
  </w:style>
  <w:style w:type="character" w:customStyle="1" w:styleId="WW8Num17z3">
    <w:name w:val="WW8Num17z3"/>
    <w:rsid w:val="00C80D19"/>
  </w:style>
  <w:style w:type="character" w:customStyle="1" w:styleId="WW8Num17z4">
    <w:name w:val="WW8Num17z4"/>
    <w:rsid w:val="00C80D19"/>
  </w:style>
  <w:style w:type="character" w:customStyle="1" w:styleId="WW8Num17z5">
    <w:name w:val="WW8Num17z5"/>
    <w:rsid w:val="00C80D19"/>
  </w:style>
  <w:style w:type="character" w:customStyle="1" w:styleId="WW8Num17z6">
    <w:name w:val="WW8Num17z6"/>
    <w:rsid w:val="00C80D19"/>
  </w:style>
  <w:style w:type="character" w:customStyle="1" w:styleId="WW8Num17z7">
    <w:name w:val="WW8Num17z7"/>
    <w:rsid w:val="00C80D19"/>
  </w:style>
  <w:style w:type="character" w:customStyle="1" w:styleId="WW8Num17z8">
    <w:name w:val="WW8Num17z8"/>
    <w:rsid w:val="00C80D19"/>
  </w:style>
  <w:style w:type="character" w:customStyle="1" w:styleId="WW8Num18z0">
    <w:name w:val="WW8Num18z0"/>
    <w:rsid w:val="00C80D19"/>
  </w:style>
  <w:style w:type="character" w:customStyle="1" w:styleId="WW8Num18z1">
    <w:name w:val="WW8Num18z1"/>
    <w:rsid w:val="00C80D19"/>
  </w:style>
  <w:style w:type="character" w:customStyle="1" w:styleId="WW8Num18z2">
    <w:name w:val="WW8Num18z2"/>
    <w:rsid w:val="00C80D19"/>
  </w:style>
  <w:style w:type="character" w:customStyle="1" w:styleId="WW8Num18z3">
    <w:name w:val="WW8Num18z3"/>
    <w:rsid w:val="00C80D19"/>
  </w:style>
  <w:style w:type="character" w:customStyle="1" w:styleId="WW8Num18z4">
    <w:name w:val="WW8Num18z4"/>
    <w:rsid w:val="00C80D19"/>
  </w:style>
  <w:style w:type="character" w:customStyle="1" w:styleId="WW8Num18z5">
    <w:name w:val="WW8Num18z5"/>
    <w:rsid w:val="00C80D19"/>
  </w:style>
  <w:style w:type="character" w:customStyle="1" w:styleId="WW8Num18z6">
    <w:name w:val="WW8Num18z6"/>
    <w:rsid w:val="00C80D19"/>
  </w:style>
  <w:style w:type="character" w:customStyle="1" w:styleId="WW8Num18z7">
    <w:name w:val="WW8Num18z7"/>
    <w:rsid w:val="00C80D19"/>
  </w:style>
  <w:style w:type="character" w:customStyle="1" w:styleId="WW8Num18z8">
    <w:name w:val="WW8Num18z8"/>
    <w:rsid w:val="00C80D19"/>
  </w:style>
  <w:style w:type="character" w:customStyle="1" w:styleId="WW8Num19z0">
    <w:name w:val="WW8Num19z0"/>
    <w:rsid w:val="00C80D19"/>
  </w:style>
  <w:style w:type="character" w:customStyle="1" w:styleId="WW8Num19z1">
    <w:name w:val="WW8Num19z1"/>
    <w:rsid w:val="00C80D19"/>
  </w:style>
  <w:style w:type="character" w:customStyle="1" w:styleId="WW8Num19z2">
    <w:name w:val="WW8Num19z2"/>
    <w:rsid w:val="00C80D19"/>
  </w:style>
  <w:style w:type="character" w:customStyle="1" w:styleId="WW8Num19z3">
    <w:name w:val="WW8Num19z3"/>
    <w:rsid w:val="00C80D19"/>
  </w:style>
  <w:style w:type="character" w:customStyle="1" w:styleId="WW8Num19z4">
    <w:name w:val="WW8Num19z4"/>
    <w:rsid w:val="00C80D19"/>
  </w:style>
  <w:style w:type="character" w:customStyle="1" w:styleId="WW8Num19z5">
    <w:name w:val="WW8Num19z5"/>
    <w:rsid w:val="00C80D19"/>
  </w:style>
  <w:style w:type="character" w:customStyle="1" w:styleId="WW8Num19z6">
    <w:name w:val="WW8Num19z6"/>
    <w:rsid w:val="00C80D19"/>
  </w:style>
  <w:style w:type="character" w:customStyle="1" w:styleId="WW8Num19z7">
    <w:name w:val="WW8Num19z7"/>
    <w:rsid w:val="00C80D19"/>
  </w:style>
  <w:style w:type="character" w:customStyle="1" w:styleId="WW8Num19z8">
    <w:name w:val="WW8Num19z8"/>
    <w:rsid w:val="00C80D19"/>
  </w:style>
  <w:style w:type="character" w:customStyle="1" w:styleId="WW8Num20z0">
    <w:name w:val="WW8Num20z0"/>
    <w:rsid w:val="00C80D19"/>
  </w:style>
  <w:style w:type="character" w:customStyle="1" w:styleId="WW8Num20z1">
    <w:name w:val="WW8Num20z1"/>
    <w:rsid w:val="00C80D19"/>
  </w:style>
  <w:style w:type="character" w:customStyle="1" w:styleId="WW8Num20z2">
    <w:name w:val="WW8Num20z2"/>
    <w:rsid w:val="00C80D19"/>
  </w:style>
  <w:style w:type="character" w:customStyle="1" w:styleId="WW8Num20z3">
    <w:name w:val="WW8Num20z3"/>
    <w:rsid w:val="00C80D19"/>
  </w:style>
  <w:style w:type="character" w:customStyle="1" w:styleId="WW8Num20z4">
    <w:name w:val="WW8Num20z4"/>
    <w:rsid w:val="00C80D19"/>
  </w:style>
  <w:style w:type="character" w:customStyle="1" w:styleId="WW8Num20z5">
    <w:name w:val="WW8Num20z5"/>
    <w:rsid w:val="00C80D19"/>
  </w:style>
  <w:style w:type="character" w:customStyle="1" w:styleId="WW8Num20z6">
    <w:name w:val="WW8Num20z6"/>
    <w:rsid w:val="00C80D19"/>
  </w:style>
  <w:style w:type="character" w:customStyle="1" w:styleId="WW8Num20z7">
    <w:name w:val="WW8Num20z7"/>
    <w:rsid w:val="00C80D19"/>
  </w:style>
  <w:style w:type="character" w:customStyle="1" w:styleId="WW8Num20z8">
    <w:name w:val="WW8Num20z8"/>
    <w:rsid w:val="00C80D19"/>
  </w:style>
  <w:style w:type="character" w:customStyle="1" w:styleId="WW8Num21z0">
    <w:name w:val="WW8Num21z0"/>
    <w:rsid w:val="00C80D19"/>
  </w:style>
  <w:style w:type="character" w:customStyle="1" w:styleId="WW8Num21z1">
    <w:name w:val="WW8Num21z1"/>
    <w:rsid w:val="00C80D19"/>
  </w:style>
  <w:style w:type="character" w:customStyle="1" w:styleId="WW8Num21z2">
    <w:name w:val="WW8Num21z2"/>
    <w:rsid w:val="00C80D19"/>
  </w:style>
  <w:style w:type="character" w:customStyle="1" w:styleId="WW8Num21z3">
    <w:name w:val="WW8Num21z3"/>
    <w:rsid w:val="00C80D19"/>
  </w:style>
  <w:style w:type="character" w:customStyle="1" w:styleId="WW8Num21z4">
    <w:name w:val="WW8Num21z4"/>
    <w:rsid w:val="00C80D19"/>
  </w:style>
  <w:style w:type="character" w:customStyle="1" w:styleId="WW8Num21z5">
    <w:name w:val="WW8Num21z5"/>
    <w:rsid w:val="00C80D19"/>
  </w:style>
  <w:style w:type="character" w:customStyle="1" w:styleId="WW8Num21z6">
    <w:name w:val="WW8Num21z6"/>
    <w:rsid w:val="00C80D19"/>
  </w:style>
  <w:style w:type="character" w:customStyle="1" w:styleId="WW8Num21z7">
    <w:name w:val="WW8Num21z7"/>
    <w:rsid w:val="00C80D19"/>
  </w:style>
  <w:style w:type="character" w:customStyle="1" w:styleId="WW8Num21z8">
    <w:name w:val="WW8Num21z8"/>
    <w:rsid w:val="00C80D19"/>
  </w:style>
  <w:style w:type="character" w:customStyle="1" w:styleId="WW8Num22z0">
    <w:name w:val="WW8Num22z0"/>
    <w:rsid w:val="00C80D19"/>
  </w:style>
  <w:style w:type="character" w:customStyle="1" w:styleId="WW8Num22z1">
    <w:name w:val="WW8Num22z1"/>
    <w:rsid w:val="00C80D19"/>
  </w:style>
  <w:style w:type="character" w:customStyle="1" w:styleId="WW8Num22z2">
    <w:name w:val="WW8Num22z2"/>
    <w:rsid w:val="00C80D19"/>
  </w:style>
  <w:style w:type="character" w:customStyle="1" w:styleId="WW8Num22z3">
    <w:name w:val="WW8Num22z3"/>
    <w:rsid w:val="00C80D19"/>
  </w:style>
  <w:style w:type="character" w:customStyle="1" w:styleId="WW8Num22z4">
    <w:name w:val="WW8Num22z4"/>
    <w:rsid w:val="00C80D19"/>
  </w:style>
  <w:style w:type="character" w:customStyle="1" w:styleId="WW8Num22z5">
    <w:name w:val="WW8Num22z5"/>
    <w:rsid w:val="00C80D19"/>
  </w:style>
  <w:style w:type="character" w:customStyle="1" w:styleId="WW8Num22z6">
    <w:name w:val="WW8Num22z6"/>
    <w:rsid w:val="00C80D19"/>
  </w:style>
  <w:style w:type="character" w:customStyle="1" w:styleId="WW8Num22z7">
    <w:name w:val="WW8Num22z7"/>
    <w:rsid w:val="00C80D19"/>
  </w:style>
  <w:style w:type="character" w:customStyle="1" w:styleId="WW8Num22z8">
    <w:name w:val="WW8Num22z8"/>
    <w:rsid w:val="00C80D19"/>
  </w:style>
  <w:style w:type="character" w:customStyle="1" w:styleId="WW8Num23z0">
    <w:name w:val="WW8Num23z0"/>
    <w:rsid w:val="00C80D19"/>
  </w:style>
  <w:style w:type="character" w:customStyle="1" w:styleId="WW8Num23z1">
    <w:name w:val="WW8Num23z1"/>
    <w:rsid w:val="00C80D19"/>
  </w:style>
  <w:style w:type="character" w:customStyle="1" w:styleId="WW8Num23z2">
    <w:name w:val="WW8Num23z2"/>
    <w:rsid w:val="00C80D19"/>
  </w:style>
  <w:style w:type="character" w:customStyle="1" w:styleId="WW8Num23z3">
    <w:name w:val="WW8Num23z3"/>
    <w:rsid w:val="00C80D19"/>
  </w:style>
  <w:style w:type="character" w:customStyle="1" w:styleId="WW8Num23z4">
    <w:name w:val="WW8Num23z4"/>
    <w:rsid w:val="00C80D19"/>
  </w:style>
  <w:style w:type="character" w:customStyle="1" w:styleId="WW8Num23z5">
    <w:name w:val="WW8Num23z5"/>
    <w:rsid w:val="00C80D19"/>
  </w:style>
  <w:style w:type="character" w:customStyle="1" w:styleId="WW8Num23z6">
    <w:name w:val="WW8Num23z6"/>
    <w:rsid w:val="00C80D19"/>
  </w:style>
  <w:style w:type="character" w:customStyle="1" w:styleId="WW8Num23z7">
    <w:name w:val="WW8Num23z7"/>
    <w:rsid w:val="00C80D19"/>
  </w:style>
  <w:style w:type="character" w:customStyle="1" w:styleId="WW8Num23z8">
    <w:name w:val="WW8Num23z8"/>
    <w:rsid w:val="00C80D19"/>
  </w:style>
  <w:style w:type="character" w:customStyle="1" w:styleId="WW8Num24z0">
    <w:name w:val="WW8Num24z0"/>
    <w:rsid w:val="00C80D19"/>
  </w:style>
  <w:style w:type="character" w:customStyle="1" w:styleId="WW8Num24z1">
    <w:name w:val="WW8Num24z1"/>
    <w:rsid w:val="00C80D19"/>
  </w:style>
  <w:style w:type="character" w:customStyle="1" w:styleId="WW8Num24z2">
    <w:name w:val="WW8Num24z2"/>
    <w:rsid w:val="00C80D19"/>
  </w:style>
  <w:style w:type="character" w:customStyle="1" w:styleId="WW8Num24z3">
    <w:name w:val="WW8Num24z3"/>
    <w:rsid w:val="00C80D19"/>
  </w:style>
  <w:style w:type="character" w:customStyle="1" w:styleId="WW8Num24z4">
    <w:name w:val="WW8Num24z4"/>
    <w:rsid w:val="00C80D19"/>
  </w:style>
  <w:style w:type="character" w:customStyle="1" w:styleId="WW8Num24z5">
    <w:name w:val="WW8Num24z5"/>
    <w:rsid w:val="00C80D19"/>
  </w:style>
  <w:style w:type="character" w:customStyle="1" w:styleId="WW8Num24z6">
    <w:name w:val="WW8Num24z6"/>
    <w:rsid w:val="00C80D19"/>
  </w:style>
  <w:style w:type="character" w:customStyle="1" w:styleId="WW8Num24z7">
    <w:name w:val="WW8Num24z7"/>
    <w:rsid w:val="00C80D19"/>
  </w:style>
  <w:style w:type="character" w:customStyle="1" w:styleId="WW8Num24z8">
    <w:name w:val="WW8Num24z8"/>
    <w:rsid w:val="00C80D19"/>
  </w:style>
  <w:style w:type="character" w:customStyle="1" w:styleId="WW8Num25z0">
    <w:name w:val="WW8Num25z0"/>
    <w:rsid w:val="00C80D19"/>
  </w:style>
  <w:style w:type="character" w:customStyle="1" w:styleId="WW8Num25z1">
    <w:name w:val="WW8Num25z1"/>
    <w:rsid w:val="00C80D19"/>
  </w:style>
  <w:style w:type="character" w:customStyle="1" w:styleId="WW8Num25z2">
    <w:name w:val="WW8Num25z2"/>
    <w:rsid w:val="00C80D19"/>
  </w:style>
  <w:style w:type="character" w:customStyle="1" w:styleId="WW8Num25z3">
    <w:name w:val="WW8Num25z3"/>
    <w:rsid w:val="00C80D19"/>
  </w:style>
  <w:style w:type="character" w:customStyle="1" w:styleId="WW8Num25z4">
    <w:name w:val="WW8Num25z4"/>
    <w:rsid w:val="00C80D19"/>
  </w:style>
  <w:style w:type="character" w:customStyle="1" w:styleId="WW8Num25z5">
    <w:name w:val="WW8Num25z5"/>
    <w:rsid w:val="00C80D19"/>
  </w:style>
  <w:style w:type="character" w:customStyle="1" w:styleId="WW8Num25z6">
    <w:name w:val="WW8Num25z6"/>
    <w:rsid w:val="00C80D19"/>
  </w:style>
  <w:style w:type="character" w:customStyle="1" w:styleId="WW8Num25z7">
    <w:name w:val="WW8Num25z7"/>
    <w:rsid w:val="00C80D19"/>
  </w:style>
  <w:style w:type="character" w:customStyle="1" w:styleId="WW8Num25z8">
    <w:name w:val="WW8Num25z8"/>
    <w:rsid w:val="00C80D19"/>
  </w:style>
  <w:style w:type="character" w:customStyle="1" w:styleId="WW8Num26z0">
    <w:name w:val="WW8Num26z0"/>
    <w:rsid w:val="00C80D19"/>
  </w:style>
  <w:style w:type="character" w:customStyle="1" w:styleId="WW8Num26z1">
    <w:name w:val="WW8Num26z1"/>
    <w:rsid w:val="00C80D19"/>
  </w:style>
  <w:style w:type="character" w:customStyle="1" w:styleId="WW8Num26z2">
    <w:name w:val="WW8Num26z2"/>
    <w:rsid w:val="00C80D19"/>
  </w:style>
  <w:style w:type="character" w:customStyle="1" w:styleId="WW8Num26z3">
    <w:name w:val="WW8Num26z3"/>
    <w:rsid w:val="00C80D19"/>
  </w:style>
  <w:style w:type="character" w:customStyle="1" w:styleId="WW8Num26z4">
    <w:name w:val="WW8Num26z4"/>
    <w:rsid w:val="00C80D19"/>
  </w:style>
  <w:style w:type="character" w:customStyle="1" w:styleId="WW8Num26z5">
    <w:name w:val="WW8Num26z5"/>
    <w:rsid w:val="00C80D19"/>
  </w:style>
  <w:style w:type="character" w:customStyle="1" w:styleId="WW8Num26z6">
    <w:name w:val="WW8Num26z6"/>
    <w:rsid w:val="00C80D19"/>
  </w:style>
  <w:style w:type="character" w:customStyle="1" w:styleId="WW8Num26z7">
    <w:name w:val="WW8Num26z7"/>
    <w:rsid w:val="00C80D19"/>
  </w:style>
  <w:style w:type="character" w:customStyle="1" w:styleId="WW8Num26z8">
    <w:name w:val="WW8Num26z8"/>
    <w:rsid w:val="00C80D19"/>
  </w:style>
  <w:style w:type="character" w:customStyle="1" w:styleId="WW8Num27z0">
    <w:name w:val="WW8Num27z0"/>
    <w:rsid w:val="00C80D19"/>
  </w:style>
  <w:style w:type="character" w:customStyle="1" w:styleId="WW8Num27z1">
    <w:name w:val="WW8Num27z1"/>
    <w:rsid w:val="00C80D19"/>
  </w:style>
  <w:style w:type="character" w:customStyle="1" w:styleId="WW8Num27z2">
    <w:name w:val="WW8Num27z2"/>
    <w:rsid w:val="00C80D19"/>
  </w:style>
  <w:style w:type="character" w:customStyle="1" w:styleId="WW8Num27z3">
    <w:name w:val="WW8Num27z3"/>
    <w:rsid w:val="00C80D19"/>
  </w:style>
  <w:style w:type="character" w:customStyle="1" w:styleId="WW8Num27z4">
    <w:name w:val="WW8Num27z4"/>
    <w:rsid w:val="00C80D19"/>
  </w:style>
  <w:style w:type="character" w:customStyle="1" w:styleId="WW8Num27z5">
    <w:name w:val="WW8Num27z5"/>
    <w:rsid w:val="00C80D19"/>
  </w:style>
  <w:style w:type="character" w:customStyle="1" w:styleId="WW8Num27z6">
    <w:name w:val="WW8Num27z6"/>
    <w:rsid w:val="00C80D19"/>
  </w:style>
  <w:style w:type="character" w:customStyle="1" w:styleId="WW8Num27z7">
    <w:name w:val="WW8Num27z7"/>
    <w:rsid w:val="00C80D19"/>
  </w:style>
  <w:style w:type="character" w:customStyle="1" w:styleId="WW8Num27z8">
    <w:name w:val="WW8Num27z8"/>
    <w:rsid w:val="00C80D19"/>
  </w:style>
  <w:style w:type="character" w:customStyle="1" w:styleId="WW8Num28z0">
    <w:name w:val="WW8Num28z0"/>
    <w:rsid w:val="00C80D19"/>
  </w:style>
  <w:style w:type="character" w:customStyle="1" w:styleId="WW8Num28z1">
    <w:name w:val="WW8Num28z1"/>
    <w:rsid w:val="00C80D19"/>
  </w:style>
  <w:style w:type="character" w:customStyle="1" w:styleId="WW8Num28z2">
    <w:name w:val="WW8Num28z2"/>
    <w:rsid w:val="00C80D19"/>
  </w:style>
  <w:style w:type="character" w:customStyle="1" w:styleId="WW8Num28z3">
    <w:name w:val="WW8Num28z3"/>
    <w:rsid w:val="00C80D19"/>
  </w:style>
  <w:style w:type="character" w:customStyle="1" w:styleId="WW8Num28z4">
    <w:name w:val="WW8Num28z4"/>
    <w:rsid w:val="00C80D19"/>
  </w:style>
  <w:style w:type="character" w:customStyle="1" w:styleId="WW8Num28z5">
    <w:name w:val="WW8Num28z5"/>
    <w:rsid w:val="00C80D19"/>
  </w:style>
  <w:style w:type="character" w:customStyle="1" w:styleId="WW8Num28z6">
    <w:name w:val="WW8Num28z6"/>
    <w:rsid w:val="00C80D19"/>
  </w:style>
  <w:style w:type="character" w:customStyle="1" w:styleId="WW8Num28z7">
    <w:name w:val="WW8Num28z7"/>
    <w:rsid w:val="00C80D19"/>
  </w:style>
  <w:style w:type="character" w:customStyle="1" w:styleId="WW8Num28z8">
    <w:name w:val="WW8Num28z8"/>
    <w:rsid w:val="00C80D19"/>
  </w:style>
  <w:style w:type="character" w:customStyle="1" w:styleId="WW8Num29z0">
    <w:name w:val="WW8Num29z0"/>
    <w:rsid w:val="00C80D19"/>
  </w:style>
  <w:style w:type="character" w:customStyle="1" w:styleId="WW8Num30z0">
    <w:name w:val="WW8Num30z0"/>
    <w:rsid w:val="00C80D19"/>
  </w:style>
  <w:style w:type="character" w:customStyle="1" w:styleId="WW8Num30z1">
    <w:name w:val="WW8Num30z1"/>
    <w:rsid w:val="00C80D19"/>
  </w:style>
  <w:style w:type="character" w:customStyle="1" w:styleId="WW8Num30z2">
    <w:name w:val="WW8Num30z2"/>
    <w:rsid w:val="00C80D19"/>
  </w:style>
  <w:style w:type="character" w:customStyle="1" w:styleId="WW8Num30z3">
    <w:name w:val="WW8Num30z3"/>
    <w:rsid w:val="00C80D19"/>
  </w:style>
  <w:style w:type="character" w:customStyle="1" w:styleId="WW8Num30z4">
    <w:name w:val="WW8Num30z4"/>
    <w:rsid w:val="00C80D19"/>
  </w:style>
  <w:style w:type="character" w:customStyle="1" w:styleId="WW8Num30z5">
    <w:name w:val="WW8Num30z5"/>
    <w:rsid w:val="00C80D19"/>
  </w:style>
  <w:style w:type="character" w:customStyle="1" w:styleId="WW8Num30z6">
    <w:name w:val="WW8Num30z6"/>
    <w:rsid w:val="00C80D19"/>
  </w:style>
  <w:style w:type="character" w:customStyle="1" w:styleId="WW8Num30z7">
    <w:name w:val="WW8Num30z7"/>
    <w:rsid w:val="00C80D19"/>
  </w:style>
  <w:style w:type="character" w:customStyle="1" w:styleId="WW8Num30z8">
    <w:name w:val="WW8Num30z8"/>
    <w:rsid w:val="00C80D19"/>
  </w:style>
  <w:style w:type="character" w:customStyle="1" w:styleId="WW8Num31z0">
    <w:name w:val="WW8Num31z0"/>
    <w:rsid w:val="00C80D19"/>
  </w:style>
  <w:style w:type="character" w:customStyle="1" w:styleId="WW8Num31z1">
    <w:name w:val="WW8Num31z1"/>
    <w:rsid w:val="00C80D19"/>
  </w:style>
  <w:style w:type="character" w:customStyle="1" w:styleId="WW8Num31z2">
    <w:name w:val="WW8Num31z2"/>
    <w:rsid w:val="00C80D19"/>
  </w:style>
  <w:style w:type="character" w:customStyle="1" w:styleId="WW8Num31z3">
    <w:name w:val="WW8Num31z3"/>
    <w:rsid w:val="00C80D19"/>
  </w:style>
  <w:style w:type="character" w:customStyle="1" w:styleId="WW8Num31z4">
    <w:name w:val="WW8Num31z4"/>
    <w:rsid w:val="00C80D19"/>
  </w:style>
  <w:style w:type="character" w:customStyle="1" w:styleId="WW8Num31z5">
    <w:name w:val="WW8Num31z5"/>
    <w:rsid w:val="00C80D19"/>
  </w:style>
  <w:style w:type="character" w:customStyle="1" w:styleId="WW8Num31z6">
    <w:name w:val="WW8Num31z6"/>
    <w:rsid w:val="00C80D19"/>
  </w:style>
  <w:style w:type="character" w:customStyle="1" w:styleId="WW8Num31z7">
    <w:name w:val="WW8Num31z7"/>
    <w:rsid w:val="00C80D19"/>
  </w:style>
  <w:style w:type="character" w:customStyle="1" w:styleId="WW8Num31z8">
    <w:name w:val="WW8Num31z8"/>
    <w:rsid w:val="00C80D19"/>
  </w:style>
  <w:style w:type="character" w:customStyle="1" w:styleId="WW8Num32z0">
    <w:name w:val="WW8Num32z0"/>
    <w:rsid w:val="00C80D19"/>
  </w:style>
  <w:style w:type="character" w:customStyle="1" w:styleId="WW8Num32z1">
    <w:name w:val="WW8Num32z1"/>
    <w:rsid w:val="00C80D19"/>
  </w:style>
  <w:style w:type="character" w:customStyle="1" w:styleId="WW8Num32z2">
    <w:name w:val="WW8Num32z2"/>
    <w:rsid w:val="00C80D19"/>
  </w:style>
  <w:style w:type="character" w:customStyle="1" w:styleId="WW8Num32z3">
    <w:name w:val="WW8Num32z3"/>
    <w:rsid w:val="00C80D19"/>
  </w:style>
  <w:style w:type="character" w:customStyle="1" w:styleId="WW8Num32z4">
    <w:name w:val="WW8Num32z4"/>
    <w:rsid w:val="00C80D19"/>
  </w:style>
  <w:style w:type="character" w:customStyle="1" w:styleId="WW8Num32z5">
    <w:name w:val="WW8Num32z5"/>
    <w:rsid w:val="00C80D19"/>
  </w:style>
  <w:style w:type="character" w:customStyle="1" w:styleId="WW8Num32z6">
    <w:name w:val="WW8Num32z6"/>
    <w:rsid w:val="00C80D19"/>
  </w:style>
  <w:style w:type="character" w:customStyle="1" w:styleId="WW8Num32z7">
    <w:name w:val="WW8Num32z7"/>
    <w:rsid w:val="00C80D19"/>
  </w:style>
  <w:style w:type="character" w:customStyle="1" w:styleId="WW8Num32z8">
    <w:name w:val="WW8Num32z8"/>
    <w:rsid w:val="00C80D19"/>
  </w:style>
  <w:style w:type="character" w:customStyle="1" w:styleId="WW8Num33z0">
    <w:name w:val="WW8Num33z0"/>
    <w:rsid w:val="00C80D19"/>
  </w:style>
  <w:style w:type="character" w:customStyle="1" w:styleId="WW8Num33z1">
    <w:name w:val="WW8Num33z1"/>
    <w:rsid w:val="00C80D19"/>
  </w:style>
  <w:style w:type="character" w:customStyle="1" w:styleId="WW8Num33z2">
    <w:name w:val="WW8Num33z2"/>
    <w:rsid w:val="00C80D19"/>
  </w:style>
  <w:style w:type="character" w:customStyle="1" w:styleId="WW8Num33z3">
    <w:name w:val="WW8Num33z3"/>
    <w:rsid w:val="00C80D19"/>
  </w:style>
  <w:style w:type="character" w:customStyle="1" w:styleId="WW8Num33z4">
    <w:name w:val="WW8Num33z4"/>
    <w:rsid w:val="00C80D19"/>
  </w:style>
  <w:style w:type="character" w:customStyle="1" w:styleId="WW8Num33z5">
    <w:name w:val="WW8Num33z5"/>
    <w:rsid w:val="00C80D19"/>
  </w:style>
  <w:style w:type="character" w:customStyle="1" w:styleId="WW8Num33z6">
    <w:name w:val="WW8Num33z6"/>
    <w:rsid w:val="00C80D19"/>
  </w:style>
  <w:style w:type="character" w:customStyle="1" w:styleId="WW8Num33z7">
    <w:name w:val="WW8Num33z7"/>
    <w:rsid w:val="00C80D19"/>
  </w:style>
  <w:style w:type="character" w:customStyle="1" w:styleId="WW8Num33z8">
    <w:name w:val="WW8Num33z8"/>
    <w:rsid w:val="00C80D19"/>
  </w:style>
  <w:style w:type="character" w:customStyle="1" w:styleId="WW8Num34z0">
    <w:name w:val="WW8Num34z0"/>
    <w:rsid w:val="00C80D19"/>
  </w:style>
  <w:style w:type="character" w:customStyle="1" w:styleId="WW8Num34z1">
    <w:name w:val="WW8Num34z1"/>
    <w:rsid w:val="00C80D19"/>
  </w:style>
  <w:style w:type="character" w:customStyle="1" w:styleId="WW8Num34z2">
    <w:name w:val="WW8Num34z2"/>
    <w:rsid w:val="00C80D19"/>
  </w:style>
  <w:style w:type="character" w:customStyle="1" w:styleId="WW8Num34z3">
    <w:name w:val="WW8Num34z3"/>
    <w:rsid w:val="00C80D19"/>
  </w:style>
  <w:style w:type="character" w:customStyle="1" w:styleId="WW8Num34z4">
    <w:name w:val="WW8Num34z4"/>
    <w:rsid w:val="00C80D19"/>
  </w:style>
  <w:style w:type="character" w:customStyle="1" w:styleId="WW8Num34z5">
    <w:name w:val="WW8Num34z5"/>
    <w:rsid w:val="00C80D19"/>
  </w:style>
  <w:style w:type="character" w:customStyle="1" w:styleId="WW8Num34z6">
    <w:name w:val="WW8Num34z6"/>
    <w:rsid w:val="00C80D19"/>
  </w:style>
  <w:style w:type="character" w:customStyle="1" w:styleId="WW8Num34z7">
    <w:name w:val="WW8Num34z7"/>
    <w:rsid w:val="00C80D19"/>
  </w:style>
  <w:style w:type="character" w:customStyle="1" w:styleId="WW8Num34z8">
    <w:name w:val="WW8Num34z8"/>
    <w:rsid w:val="00C80D19"/>
  </w:style>
  <w:style w:type="character" w:customStyle="1" w:styleId="WW8NumSt2z0">
    <w:name w:val="WW8NumSt2z0"/>
    <w:rsid w:val="00C80D19"/>
    <w:rPr>
      <w:rFonts w:ascii="Symbol" w:hAnsi="Symbol"/>
    </w:rPr>
  </w:style>
  <w:style w:type="character" w:styleId="PageNumber">
    <w:name w:val="page number"/>
    <w:basedOn w:val="DefaultParagraphFont"/>
    <w:uiPriority w:val="99"/>
    <w:rsid w:val="00C80D19"/>
    <w:rPr>
      <w:rFonts w:cs="Times New Roman"/>
    </w:rPr>
  </w:style>
  <w:style w:type="character" w:customStyle="1" w:styleId="FootnoteCharacters">
    <w:name w:val="Footnote Characters"/>
    <w:rsid w:val="00C80D19"/>
    <w:rPr>
      <w:position w:val="0"/>
      <w:sz w:val="12"/>
      <w:vertAlign w:val="baseline"/>
    </w:rPr>
  </w:style>
  <w:style w:type="character" w:styleId="Hyperlink">
    <w:name w:val="Hyperlink"/>
    <w:basedOn w:val="DefaultParagraphFont"/>
    <w:uiPriority w:val="99"/>
    <w:rsid w:val="00C80D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80D1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rsid w:val="00C80D1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80D1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List">
    <w:name w:val="List"/>
    <w:basedOn w:val="BodyText"/>
    <w:uiPriority w:val="99"/>
    <w:rsid w:val="00C80D19"/>
    <w:rPr>
      <w:rFonts w:ascii="Times New Roman" w:hAnsi="Times New Roman" w:cs="FreeSans"/>
    </w:rPr>
  </w:style>
  <w:style w:type="paragraph" w:styleId="Caption">
    <w:name w:val="caption"/>
    <w:basedOn w:val="Normal"/>
    <w:next w:val="Normal"/>
    <w:uiPriority w:val="35"/>
    <w:qFormat/>
    <w:rsid w:val="00C80D19"/>
    <w:pPr>
      <w:spacing w:before="120" w:after="120"/>
    </w:pPr>
    <w:rPr>
      <w:b/>
    </w:rPr>
  </w:style>
  <w:style w:type="paragraph" w:customStyle="1" w:styleId="Index">
    <w:name w:val="Index"/>
    <w:basedOn w:val="Normal"/>
    <w:rsid w:val="00C80D19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Footer">
    <w:name w:val="footer"/>
    <w:basedOn w:val="Normal"/>
    <w:link w:val="Foot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Title">
    <w:name w:val="Title"/>
    <w:basedOn w:val="Normal"/>
    <w:next w:val="author"/>
    <w:link w:val="TitleChar"/>
    <w:uiPriority w:val="10"/>
    <w:rsid w:val="00C80D19"/>
    <w:pPr>
      <w:keepNext/>
      <w:keepLines/>
      <w:pageBreakBefore/>
      <w:spacing w:after="460" w:line="348" w:lineRule="exact"/>
      <w:ind w:firstLine="0"/>
      <w:jc w:val="center"/>
    </w:pPr>
    <w:rPr>
      <w:b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C80D19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zh-CN"/>
    </w:rPr>
  </w:style>
  <w:style w:type="paragraph" w:customStyle="1" w:styleId="author">
    <w:name w:val="author"/>
    <w:basedOn w:val="Normal"/>
    <w:next w:val="authorinfo"/>
    <w:rsid w:val="00C80D19"/>
    <w:pPr>
      <w:spacing w:after="220"/>
      <w:jc w:val="center"/>
    </w:pPr>
  </w:style>
  <w:style w:type="paragraph" w:customStyle="1" w:styleId="address">
    <w:name w:val="address"/>
    <w:basedOn w:val="Normal"/>
    <w:next w:val="email"/>
    <w:rsid w:val="00C80D1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0D19"/>
    <w:pPr>
      <w:spacing w:before="20" w:after="40"/>
      <w:jc w:val="center"/>
    </w:pPr>
    <w:rPr>
      <w:rFonts w:ascii="Courier New" w:hAnsi="Courier New" w:cs="Courier New"/>
      <w:b/>
      <w:bCs/>
      <w:w w:val="90"/>
      <w:sz w:val="18"/>
      <w:szCs w:val="18"/>
    </w:rPr>
  </w:style>
  <w:style w:type="paragraph" w:customStyle="1" w:styleId="heading10">
    <w:name w:val="heading1"/>
    <w:basedOn w:val="Heading1"/>
    <w:next w:val="p1a"/>
    <w:rsid w:val="00C80D19"/>
    <w:pPr>
      <w:numPr>
        <w:numId w:val="0"/>
      </w:numPr>
      <w:ind w:left="567" w:hanging="567"/>
    </w:pPr>
  </w:style>
  <w:style w:type="paragraph" w:customStyle="1" w:styleId="heading20">
    <w:name w:val="heading2"/>
    <w:basedOn w:val="Normal"/>
    <w:next w:val="p1a"/>
    <w:rsid w:val="00C80D19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C80D19"/>
    <w:pPr>
      <w:keepNext/>
      <w:keepLines/>
      <w:tabs>
        <w:tab w:val="left" w:pos="284"/>
      </w:tabs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C80D1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Normal"/>
    <w:next w:val="Normal"/>
    <w:rsid w:val="00C80D19"/>
    <w:pPr>
      <w:ind w:firstLine="0"/>
    </w:pPr>
  </w:style>
  <w:style w:type="paragraph" w:customStyle="1" w:styleId="abstract">
    <w:name w:val="abstract"/>
    <w:basedOn w:val="p1a"/>
    <w:next w:val="Normal"/>
    <w:rsid w:val="00C80D19"/>
    <w:pPr>
      <w:spacing w:before="60" w:after="60"/>
      <w:ind w:left="567" w:right="567"/>
    </w:pPr>
    <w:rPr>
      <w:sz w:val="18"/>
    </w:rPr>
  </w:style>
  <w:style w:type="paragraph" w:customStyle="1" w:styleId="referenceitem">
    <w:name w:val="referenceitem"/>
    <w:basedOn w:val="Normal"/>
    <w:rsid w:val="00C80D19"/>
    <w:pPr>
      <w:ind w:left="227" w:hanging="227"/>
    </w:pPr>
    <w:rPr>
      <w:sz w:val="17"/>
      <w:szCs w:val="17"/>
    </w:rPr>
  </w:style>
  <w:style w:type="paragraph" w:customStyle="1" w:styleId="Runninghead-left">
    <w:name w:val="Running head - left"/>
    <w:basedOn w:val="Normal"/>
    <w:rsid w:val="00C80D1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0D19"/>
    <w:pPr>
      <w:jc w:val="right"/>
    </w:pPr>
  </w:style>
  <w:style w:type="paragraph" w:customStyle="1" w:styleId="Item">
    <w:name w:val="Item"/>
    <w:basedOn w:val="Normal"/>
    <w:next w:val="Normal"/>
    <w:rsid w:val="00C80D19"/>
    <w:pPr>
      <w:numPr>
        <w:numId w:val="4"/>
      </w:numPr>
      <w:tabs>
        <w:tab w:val="left" w:pos="227"/>
        <w:tab w:val="left" w:pos="454"/>
      </w:tabs>
    </w:pPr>
  </w:style>
  <w:style w:type="paragraph" w:customStyle="1" w:styleId="BulletItem">
    <w:name w:val="Bullet Item"/>
    <w:basedOn w:val="Item"/>
    <w:rsid w:val="00C80D19"/>
    <w:pPr>
      <w:numPr>
        <w:numId w:val="5"/>
      </w:numPr>
    </w:pPr>
  </w:style>
  <w:style w:type="paragraph" w:customStyle="1" w:styleId="NumberedItem">
    <w:name w:val="Numbered Item"/>
    <w:basedOn w:val="Item"/>
    <w:rsid w:val="00C80D19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rsid w:val="00C80D19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customStyle="1" w:styleId="programcode">
    <w:name w:val="programcode"/>
    <w:basedOn w:val="Normal"/>
    <w:rsid w:val="00C80D1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 New" w:hAnsi="Courier New" w:cs="Courier New"/>
      <w:b/>
      <w:bCs/>
      <w:w w:val="90"/>
    </w:rPr>
  </w:style>
  <w:style w:type="paragraph" w:customStyle="1" w:styleId="FunotentextFootnote">
    <w:name w:val="Fußnotentext.Footnote"/>
    <w:basedOn w:val="Normal"/>
    <w:rsid w:val="00C80D19"/>
    <w:pPr>
      <w:tabs>
        <w:tab w:val="left" w:pos="170"/>
      </w:tabs>
      <w:ind w:left="170" w:hanging="170"/>
    </w:pPr>
    <w:rPr>
      <w:sz w:val="18"/>
    </w:rPr>
  </w:style>
  <w:style w:type="paragraph" w:customStyle="1" w:styleId="heading40">
    <w:name w:val="heading4"/>
    <w:basedOn w:val="Normal"/>
    <w:next w:val="p1a"/>
    <w:rsid w:val="00C80D19"/>
    <w:pPr>
      <w:spacing w:before="320"/>
      <w:ind w:firstLine="0"/>
    </w:pPr>
    <w:rPr>
      <w:i/>
    </w:rPr>
  </w:style>
  <w:style w:type="paragraph" w:styleId="BodyText2">
    <w:name w:val="Body Text 2"/>
    <w:basedOn w:val="Normal"/>
    <w:link w:val="BodyText2Char"/>
    <w:uiPriority w:val="99"/>
    <w:rsid w:val="00C80D19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DocumentMap">
    <w:name w:val="Document Map"/>
    <w:basedOn w:val="Normal"/>
    <w:link w:val="DocumentMapChar"/>
    <w:uiPriority w:val="99"/>
    <w:rsid w:val="00C80D1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80D19"/>
    <w:rPr>
      <w:rFonts w:ascii="Tahoma" w:hAnsi="Tahoma" w:cs="Tahoma"/>
      <w:sz w:val="16"/>
      <w:szCs w:val="16"/>
      <w:lang w:eastAsia="zh-CN"/>
    </w:rPr>
  </w:style>
  <w:style w:type="paragraph" w:customStyle="1" w:styleId="authorinfo">
    <w:name w:val="authorinfo"/>
    <w:basedOn w:val="Normal"/>
    <w:next w:val="email"/>
    <w:rsid w:val="00C80D19"/>
    <w:pPr>
      <w:jc w:val="center"/>
    </w:pPr>
    <w:rPr>
      <w:sz w:val="18"/>
    </w:rPr>
  </w:style>
  <w:style w:type="paragraph" w:customStyle="1" w:styleId="figlegend">
    <w:name w:val="fig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80D19"/>
    <w:pPr>
      <w:ind w:left="340" w:hanging="340"/>
    </w:pPr>
    <w:rPr>
      <w:sz w:val="18"/>
    </w:rPr>
  </w:style>
  <w:style w:type="paragraph" w:customStyle="1" w:styleId="Figure">
    <w:name w:val="Figure"/>
    <w:basedOn w:val="Normal"/>
    <w:next w:val="Caption"/>
    <w:rsid w:val="00C80D19"/>
    <w:pPr>
      <w:keepNext/>
      <w:spacing w:before="240" w:after="120"/>
      <w:ind w:firstLine="0"/>
      <w:jc w:val="center"/>
    </w:pPr>
  </w:style>
  <w:style w:type="paragraph" w:customStyle="1" w:styleId="TableContents">
    <w:name w:val="Table Contents"/>
    <w:basedOn w:val="Normal"/>
    <w:rsid w:val="00C80D19"/>
    <w:pPr>
      <w:suppressLineNumbers/>
    </w:pPr>
  </w:style>
  <w:style w:type="paragraph" w:customStyle="1" w:styleId="TableHeading">
    <w:name w:val="Table Heading"/>
    <w:basedOn w:val="TableContents"/>
    <w:rsid w:val="00C80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336E8"/>
    <w:rPr>
      <w:rFonts w:cs="Times New Roman"/>
      <w:b/>
    </w:rPr>
  </w:style>
  <w:style w:type="character" w:styleId="CommentReference">
    <w:name w:val="annotation reference"/>
    <w:basedOn w:val="DefaultParagraphFont"/>
    <w:semiHidden/>
    <w:unhideWhenUsed/>
    <w:rsid w:val="00225A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25A2A"/>
  </w:style>
  <w:style w:type="character" w:customStyle="1" w:styleId="CommentTextChar">
    <w:name w:val="Comment Text Char"/>
    <w:basedOn w:val="DefaultParagraphFont"/>
    <w:link w:val="CommentText"/>
    <w:semiHidden/>
    <w:rsid w:val="00225A2A"/>
    <w:rPr>
      <w:rFonts w:ascii="Georgia" w:hAnsi="Georgia" w:cs="Georgia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25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25A2A"/>
    <w:rPr>
      <w:rFonts w:ascii="Georgia" w:hAnsi="Georgia" w:cs="Georgia"/>
      <w:b/>
      <w:bCs/>
      <w:lang w:val="en-US" w:eastAsia="zh-CN"/>
    </w:rPr>
  </w:style>
  <w:style w:type="paragraph" w:styleId="BalloonText">
    <w:name w:val="Balloon Text"/>
    <w:basedOn w:val="Normal"/>
    <w:link w:val="BalloonTextChar"/>
    <w:semiHidden/>
    <w:unhideWhenUsed/>
    <w:rsid w:val="00225A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25A2A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adovi\konferencija.bioinfo.jun.2012\word\dmbi2012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dmbi2012emplate</Template>
  <TotalTime>348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>Kuca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</dc:creator>
  <cp:lastModifiedBy>Reviewer 1</cp:lastModifiedBy>
  <cp:revision>61</cp:revision>
  <cp:lastPrinted>2016-02-18T19:08:00Z</cp:lastPrinted>
  <dcterms:created xsi:type="dcterms:W3CDTF">2021-02-10T13:50:00Z</dcterms:created>
  <dcterms:modified xsi:type="dcterms:W3CDTF">2021-05-29T10:08:00Z</dcterms:modified>
</cp:coreProperties>
</file>